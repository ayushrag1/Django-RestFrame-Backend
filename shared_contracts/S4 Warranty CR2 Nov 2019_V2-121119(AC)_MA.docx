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3B6EF" w14:textId="77777777" w:rsidR="00BB2500" w:rsidRPr="00C60ADF" w:rsidRDefault="00500486" w:rsidP="0020479C">
      <w:pPr>
        <w:pStyle w:val="Heading2"/>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323828103"/>
      <w:bookmarkStart w:id="8" w:name="_Toc323828286"/>
      <w:bookmarkStart w:id="9" w:name="_Toc323828559"/>
      <w:bookmarkStart w:id="10" w:name="_Toc323902498"/>
      <w:r w:rsidRPr="00C60ADF">
        <w:t>S</w:t>
      </w:r>
      <w:r w:rsidR="00C60ADF">
        <w:t xml:space="preserve">tatement of </w:t>
      </w:r>
      <w:r w:rsidR="00C60ADF" w:rsidRPr="00C60ADF">
        <w:t>W</w:t>
      </w:r>
      <w:r w:rsidR="00C60ADF">
        <w:t>ork</w:t>
      </w:r>
      <w:r w:rsidR="00C60ADF" w:rsidRPr="00C60ADF">
        <w:t xml:space="preserve"> Change </w:t>
      </w:r>
      <w:r w:rsidR="0001067E">
        <w:t>Order</w:t>
      </w:r>
    </w:p>
    <w:p w14:paraId="5D1DBE8C" w14:textId="77777777" w:rsidR="00395158" w:rsidRDefault="00395158" w:rsidP="00395158">
      <w:pPr>
        <w:spacing w:before="100" w:beforeAutospacing="1" w:after="100" w:afterAutospacing="1"/>
        <w:rPr>
          <w:rFonts w:eastAsia="Times New Roman"/>
          <w:iCs/>
          <w:sz w:val="18"/>
          <w:szCs w:val="18"/>
        </w:rPr>
      </w:pPr>
      <w:r w:rsidRPr="003F0CBA">
        <w:rPr>
          <w:rFonts w:eastAsia="Times New Roman"/>
          <w:iCs/>
          <w:sz w:val="18"/>
          <w:szCs w:val="18"/>
        </w:rPr>
        <w:t xml:space="preserve">The </w:t>
      </w:r>
      <w:r w:rsidR="00C60ADF" w:rsidRPr="003F0CBA">
        <w:rPr>
          <w:rFonts w:eastAsia="Times New Roman"/>
          <w:iCs/>
          <w:sz w:val="18"/>
          <w:szCs w:val="18"/>
        </w:rPr>
        <w:t xml:space="preserve">SOW Change </w:t>
      </w:r>
      <w:r w:rsidR="0001067E">
        <w:rPr>
          <w:rFonts w:eastAsia="Times New Roman"/>
          <w:iCs/>
          <w:sz w:val="18"/>
          <w:szCs w:val="18"/>
        </w:rPr>
        <w:t>Order</w:t>
      </w:r>
      <w:r w:rsidR="00C60ADF" w:rsidRPr="003F0CBA">
        <w:rPr>
          <w:rFonts w:eastAsia="Times New Roman"/>
          <w:iCs/>
          <w:sz w:val="18"/>
          <w:szCs w:val="18"/>
        </w:rPr>
        <w:t xml:space="preserve"> form is used </w:t>
      </w:r>
      <w:r w:rsidR="0001067E">
        <w:rPr>
          <w:rFonts w:eastAsia="Times New Roman"/>
          <w:iCs/>
          <w:sz w:val="18"/>
          <w:szCs w:val="18"/>
        </w:rPr>
        <w:t>to document</w:t>
      </w:r>
      <w:r w:rsidR="00C60ADF" w:rsidRPr="003F0CBA">
        <w:rPr>
          <w:rFonts w:eastAsia="Times New Roman"/>
          <w:iCs/>
          <w:sz w:val="18"/>
          <w:szCs w:val="18"/>
        </w:rPr>
        <w:t xml:space="preserve"> changes to an approved Statement of Work</w:t>
      </w:r>
      <w:r w:rsidR="0001067E">
        <w:rPr>
          <w:rFonts w:eastAsia="Times New Roman"/>
          <w:iCs/>
          <w:sz w:val="18"/>
          <w:szCs w:val="18"/>
        </w:rPr>
        <w:t xml:space="preserve">.  Changes should follow standard PM2 change management processes and this document must be signed by both JCI and Supplier personnel who are authorized to make such commitments. </w:t>
      </w:r>
      <w:r w:rsidR="00C60ADF" w:rsidRPr="003F0CBA">
        <w:rPr>
          <w:rFonts w:eastAsia="Times New Roman"/>
          <w:iCs/>
          <w:sz w:val="18"/>
          <w:szCs w:val="18"/>
        </w:rPr>
        <w:t xml:space="preserve"> </w:t>
      </w:r>
      <w:r w:rsidR="00B2075A">
        <w:rPr>
          <w:rFonts w:eastAsia="Times New Roman"/>
          <w:iCs/>
          <w:sz w:val="18"/>
          <w:szCs w:val="18"/>
        </w:rPr>
        <w:t xml:space="preserve">This Change </w:t>
      </w:r>
      <w:r w:rsidR="0001067E">
        <w:rPr>
          <w:rFonts w:eastAsia="Times New Roman"/>
          <w:iCs/>
          <w:sz w:val="18"/>
          <w:szCs w:val="18"/>
        </w:rPr>
        <w:t>Order</w:t>
      </w:r>
      <w:r w:rsidR="00B2075A">
        <w:rPr>
          <w:rFonts w:eastAsia="Times New Roman"/>
          <w:iCs/>
          <w:sz w:val="18"/>
          <w:szCs w:val="18"/>
        </w:rPr>
        <w:t xml:space="preserve"> is a modification to the original SOW and will follow the same deliv</w:t>
      </w:r>
      <w:r w:rsidR="0001067E">
        <w:rPr>
          <w:rFonts w:eastAsia="Times New Roman"/>
          <w:iCs/>
          <w:sz w:val="18"/>
          <w:szCs w:val="18"/>
        </w:rPr>
        <w:t>ery, acceptance and payment processes.</w:t>
      </w:r>
    </w:p>
    <w:p w14:paraId="5923E4E3" w14:textId="77777777" w:rsidR="003F0CBA" w:rsidRPr="003F0CBA" w:rsidRDefault="003F0CBA" w:rsidP="003F0CBA">
      <w:pPr>
        <w:pStyle w:val="Subtitle"/>
        <w:spacing w:before="240" w:after="120"/>
        <w:rPr>
          <w:rFonts w:ascii="Arial" w:hAnsi="Arial" w:cs="Arial"/>
          <w:b/>
          <w:sz w:val="20"/>
          <w:szCs w:val="20"/>
        </w:rPr>
      </w:pPr>
      <w:r w:rsidRPr="003F0CBA">
        <w:rPr>
          <w:rFonts w:ascii="Arial" w:hAnsi="Arial" w:cs="Arial"/>
          <w:b/>
          <w:sz w:val="20"/>
          <w:szCs w:val="20"/>
        </w:rPr>
        <w:t>Statement of Work Information</w:t>
      </w:r>
    </w:p>
    <w:tbl>
      <w:tblPr>
        <w:tblW w:w="8910" w:type="dxa"/>
        <w:jc w:val="center"/>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CellMar>
          <w:left w:w="58" w:type="dxa"/>
          <w:right w:w="43" w:type="dxa"/>
        </w:tblCellMar>
        <w:tblLook w:val="00A0" w:firstRow="1" w:lastRow="0" w:firstColumn="1" w:lastColumn="0" w:noHBand="0" w:noVBand="0"/>
      </w:tblPr>
      <w:tblGrid>
        <w:gridCol w:w="2565"/>
        <w:gridCol w:w="6345"/>
      </w:tblGrid>
      <w:tr w:rsidR="00FF4207" w:rsidRPr="00A85049" w14:paraId="7CCFF4AB" w14:textId="77777777" w:rsidTr="003F0CBA">
        <w:trPr>
          <w:trHeight w:val="223"/>
          <w:jc w:val="center"/>
        </w:trPr>
        <w:tc>
          <w:tcPr>
            <w:tcW w:w="2565" w:type="dxa"/>
          </w:tcPr>
          <w:p w14:paraId="5110C51C" w14:textId="77777777" w:rsidR="00FF4207" w:rsidRPr="00D56026" w:rsidRDefault="003610A2" w:rsidP="003F0CBA">
            <w:pPr>
              <w:spacing w:before="40" w:after="40"/>
              <w:ind w:right="72"/>
              <w:jc w:val="right"/>
              <w:rPr>
                <w:bCs/>
                <w:color w:val="17365D" w:themeColor="text2" w:themeShade="BF"/>
                <w:sz w:val="18"/>
                <w:szCs w:val="18"/>
              </w:rPr>
            </w:pPr>
            <w:r>
              <w:rPr>
                <w:bCs/>
                <w:color w:val="17365D" w:themeColor="text2" w:themeShade="BF"/>
                <w:sz w:val="18"/>
                <w:szCs w:val="18"/>
              </w:rPr>
              <w:t>Daptiv</w:t>
            </w:r>
            <w:r w:rsidR="00FF4207" w:rsidRPr="00D56026">
              <w:rPr>
                <w:bCs/>
                <w:color w:val="17365D" w:themeColor="text2" w:themeShade="BF"/>
                <w:sz w:val="18"/>
                <w:szCs w:val="18"/>
              </w:rPr>
              <w:t xml:space="preserve"> Project # &amp; Name</w:t>
            </w:r>
          </w:p>
        </w:tc>
        <w:tc>
          <w:tcPr>
            <w:tcW w:w="6345" w:type="dxa"/>
          </w:tcPr>
          <w:p w14:paraId="0B66AB8D" w14:textId="77777777" w:rsidR="00FF4207" w:rsidRPr="00D56026" w:rsidRDefault="00A42329" w:rsidP="00344678">
            <w:pPr>
              <w:tabs>
                <w:tab w:val="left" w:pos="1440"/>
                <w:tab w:val="left" w:pos="2160"/>
                <w:tab w:val="left" w:pos="8356"/>
              </w:tabs>
              <w:spacing w:before="40" w:after="40"/>
              <w:rPr>
                <w:bCs/>
                <w:sz w:val="18"/>
                <w:szCs w:val="18"/>
              </w:rPr>
            </w:pPr>
            <w:r>
              <w:rPr>
                <w:bCs/>
                <w:sz w:val="18"/>
                <w:szCs w:val="18"/>
              </w:rPr>
              <w:t>JCI BT&amp;S S/4 Warranty Deployment for UPG</w:t>
            </w:r>
          </w:p>
        </w:tc>
      </w:tr>
      <w:tr w:rsidR="00FF4207" w:rsidRPr="00A85049" w14:paraId="280CC89B" w14:textId="77777777" w:rsidTr="003F0CBA">
        <w:trPr>
          <w:trHeight w:val="247"/>
          <w:jc w:val="center"/>
        </w:trPr>
        <w:tc>
          <w:tcPr>
            <w:tcW w:w="2565" w:type="dxa"/>
          </w:tcPr>
          <w:p w14:paraId="50EA4A04" w14:textId="77777777" w:rsidR="00FF4207" w:rsidRPr="00D56026" w:rsidRDefault="00FF4207" w:rsidP="003F0CBA">
            <w:pPr>
              <w:spacing w:before="40" w:after="40"/>
              <w:ind w:right="72"/>
              <w:jc w:val="right"/>
              <w:rPr>
                <w:bCs/>
                <w:color w:val="17365D" w:themeColor="text2" w:themeShade="BF"/>
                <w:sz w:val="18"/>
                <w:szCs w:val="18"/>
              </w:rPr>
            </w:pPr>
            <w:r w:rsidRPr="00D56026">
              <w:rPr>
                <w:bCs/>
                <w:color w:val="17365D" w:themeColor="text2" w:themeShade="BF"/>
                <w:sz w:val="18"/>
                <w:szCs w:val="18"/>
              </w:rPr>
              <w:t>Supplier Name</w:t>
            </w:r>
          </w:p>
        </w:tc>
        <w:tc>
          <w:tcPr>
            <w:tcW w:w="6345" w:type="dxa"/>
          </w:tcPr>
          <w:p w14:paraId="47266C12" w14:textId="77777777" w:rsidR="00FF4207" w:rsidRPr="00D56026" w:rsidRDefault="00B335A5" w:rsidP="007470A9">
            <w:pPr>
              <w:tabs>
                <w:tab w:val="left" w:pos="4035"/>
              </w:tabs>
              <w:jc w:val="both"/>
              <w:rPr>
                <w:sz w:val="18"/>
                <w:szCs w:val="18"/>
              </w:rPr>
            </w:pPr>
            <w:r>
              <w:rPr>
                <w:color w:val="000000" w:themeColor="text1"/>
                <w:sz w:val="18"/>
                <w:szCs w:val="20"/>
              </w:rPr>
              <w:t xml:space="preserve">Infosys Limited </w:t>
            </w:r>
            <w:r w:rsidR="007470A9">
              <w:rPr>
                <w:color w:val="000000" w:themeColor="text1"/>
                <w:sz w:val="18"/>
                <w:szCs w:val="20"/>
              </w:rPr>
              <w:tab/>
            </w:r>
          </w:p>
        </w:tc>
      </w:tr>
      <w:tr w:rsidR="00FF4207" w:rsidRPr="00A85049" w14:paraId="58D0DE1A" w14:textId="77777777" w:rsidTr="003F0CBA">
        <w:trPr>
          <w:trHeight w:val="202"/>
          <w:jc w:val="center"/>
        </w:trPr>
        <w:tc>
          <w:tcPr>
            <w:tcW w:w="2565" w:type="dxa"/>
          </w:tcPr>
          <w:p w14:paraId="0D78A287" w14:textId="77777777" w:rsidR="00FF4207" w:rsidRPr="00D56026" w:rsidRDefault="00FF4207" w:rsidP="003F0CBA">
            <w:pPr>
              <w:spacing w:before="40" w:after="40"/>
              <w:ind w:right="72"/>
              <w:jc w:val="right"/>
              <w:rPr>
                <w:bCs/>
                <w:color w:val="17365D" w:themeColor="text2" w:themeShade="BF"/>
                <w:sz w:val="18"/>
                <w:szCs w:val="18"/>
              </w:rPr>
            </w:pPr>
            <w:r w:rsidRPr="00D56026">
              <w:rPr>
                <w:bCs/>
                <w:color w:val="17365D" w:themeColor="text2" w:themeShade="BF"/>
                <w:sz w:val="18"/>
                <w:szCs w:val="18"/>
              </w:rPr>
              <w:t>Original SOW Ref# &amp; Date</w:t>
            </w:r>
          </w:p>
        </w:tc>
        <w:tc>
          <w:tcPr>
            <w:tcW w:w="6345" w:type="dxa"/>
          </w:tcPr>
          <w:p w14:paraId="67FFBBB4" w14:textId="77777777" w:rsidR="00FF4207" w:rsidRPr="00D56026" w:rsidRDefault="00A42329" w:rsidP="00A42329">
            <w:pPr>
              <w:tabs>
                <w:tab w:val="left" w:pos="1440"/>
                <w:tab w:val="left" w:pos="2160"/>
                <w:tab w:val="left" w:pos="8356"/>
              </w:tabs>
              <w:spacing w:before="40" w:after="40"/>
              <w:rPr>
                <w:sz w:val="18"/>
                <w:szCs w:val="18"/>
              </w:rPr>
            </w:pPr>
            <w:r>
              <w:rPr>
                <w:bCs/>
                <w:sz w:val="18"/>
                <w:szCs w:val="18"/>
              </w:rPr>
              <w:t xml:space="preserve"> JCI BT&amp;S S/4 Warranty Deployment for UPG</w:t>
            </w:r>
            <w:r w:rsidR="00344678">
              <w:rPr>
                <w:bCs/>
                <w:sz w:val="18"/>
                <w:szCs w:val="18"/>
              </w:rPr>
              <w:t xml:space="preserve">, Date – </w:t>
            </w:r>
            <w:r>
              <w:rPr>
                <w:bCs/>
                <w:sz w:val="18"/>
                <w:szCs w:val="18"/>
              </w:rPr>
              <w:t>4/1/2019</w:t>
            </w:r>
          </w:p>
        </w:tc>
      </w:tr>
      <w:tr w:rsidR="00FF4207" w:rsidRPr="00A85049" w14:paraId="4F84AA2E" w14:textId="77777777" w:rsidTr="003F0CBA">
        <w:trPr>
          <w:trHeight w:val="202"/>
          <w:jc w:val="center"/>
        </w:trPr>
        <w:tc>
          <w:tcPr>
            <w:tcW w:w="2565" w:type="dxa"/>
          </w:tcPr>
          <w:p w14:paraId="5FE572FF" w14:textId="77777777" w:rsidR="00FF4207" w:rsidRDefault="00FF4207" w:rsidP="00AA02B9">
            <w:pPr>
              <w:spacing w:before="40" w:after="40"/>
              <w:ind w:right="72"/>
              <w:jc w:val="right"/>
              <w:rPr>
                <w:bCs/>
                <w:color w:val="17365D" w:themeColor="text2" w:themeShade="BF"/>
                <w:sz w:val="18"/>
                <w:szCs w:val="18"/>
              </w:rPr>
            </w:pPr>
            <w:r>
              <w:rPr>
                <w:bCs/>
                <w:color w:val="17365D" w:themeColor="text2" w:themeShade="BF"/>
                <w:sz w:val="18"/>
                <w:szCs w:val="18"/>
              </w:rPr>
              <w:t>PO #</w:t>
            </w:r>
          </w:p>
        </w:tc>
        <w:tc>
          <w:tcPr>
            <w:tcW w:w="6345" w:type="dxa"/>
          </w:tcPr>
          <w:p w14:paraId="00797B87" w14:textId="77777777" w:rsidR="00FF4207" w:rsidRPr="00344678" w:rsidRDefault="00BB0F98" w:rsidP="00344678">
            <w:pPr>
              <w:autoSpaceDE w:val="0"/>
              <w:autoSpaceDN w:val="0"/>
            </w:pPr>
            <w:r w:rsidRPr="00BB0F98">
              <w:rPr>
                <w:bCs/>
                <w:sz w:val="18"/>
                <w:szCs w:val="18"/>
              </w:rPr>
              <w:t>4677814</w:t>
            </w:r>
          </w:p>
        </w:tc>
      </w:tr>
      <w:tr w:rsidR="00FF4207" w:rsidRPr="00A85049" w14:paraId="78538F58" w14:textId="77777777" w:rsidTr="003F0CBA">
        <w:trPr>
          <w:trHeight w:val="202"/>
          <w:jc w:val="center"/>
        </w:trPr>
        <w:tc>
          <w:tcPr>
            <w:tcW w:w="2565" w:type="dxa"/>
          </w:tcPr>
          <w:p w14:paraId="2F819322" w14:textId="77777777" w:rsidR="00FF4207" w:rsidRPr="00D56026" w:rsidRDefault="00FF4207" w:rsidP="00AA02B9">
            <w:pPr>
              <w:spacing w:before="40" w:after="40"/>
              <w:ind w:right="72"/>
              <w:jc w:val="right"/>
              <w:rPr>
                <w:bCs/>
                <w:color w:val="17365D" w:themeColor="text2" w:themeShade="BF"/>
                <w:sz w:val="18"/>
                <w:szCs w:val="18"/>
              </w:rPr>
            </w:pPr>
            <w:r>
              <w:rPr>
                <w:bCs/>
                <w:color w:val="17365D" w:themeColor="text2" w:themeShade="BF"/>
                <w:sz w:val="18"/>
                <w:szCs w:val="18"/>
              </w:rPr>
              <w:t>Current PO Value</w:t>
            </w:r>
          </w:p>
        </w:tc>
        <w:tc>
          <w:tcPr>
            <w:tcW w:w="6345" w:type="dxa"/>
          </w:tcPr>
          <w:p w14:paraId="18F65E4A" w14:textId="77777777" w:rsidR="00151B03" w:rsidRDefault="00151B03" w:rsidP="00A42329">
            <w:pPr>
              <w:tabs>
                <w:tab w:val="left" w:pos="1440"/>
                <w:tab w:val="left" w:pos="2160"/>
                <w:tab w:val="left" w:pos="8356"/>
              </w:tabs>
              <w:spacing w:before="40" w:after="40"/>
              <w:ind w:left="-144" w:firstLine="173"/>
              <w:rPr>
                <w:rFonts w:eastAsia="Times New Roman"/>
                <w:sz w:val="18"/>
                <w:szCs w:val="18"/>
              </w:rPr>
            </w:pPr>
            <w:r w:rsidRPr="00151B03">
              <w:rPr>
                <w:rFonts w:eastAsia="Times New Roman"/>
                <w:sz w:val="18"/>
                <w:szCs w:val="18"/>
              </w:rPr>
              <w:t>$1,455,174.40</w:t>
            </w:r>
            <w:r>
              <w:rPr>
                <w:rFonts w:eastAsia="Times New Roman"/>
                <w:sz w:val="18"/>
                <w:szCs w:val="18"/>
              </w:rPr>
              <w:t xml:space="preserve"> </w:t>
            </w:r>
          </w:p>
          <w:p w14:paraId="3E8BF5AE" w14:textId="77777777" w:rsidR="00151B03" w:rsidRDefault="00151B03" w:rsidP="00A42329">
            <w:pPr>
              <w:tabs>
                <w:tab w:val="left" w:pos="1440"/>
                <w:tab w:val="left" w:pos="2160"/>
                <w:tab w:val="left" w:pos="8356"/>
              </w:tabs>
              <w:spacing w:before="40" w:after="40"/>
              <w:ind w:left="-144" w:firstLine="173"/>
              <w:rPr>
                <w:rFonts w:eastAsia="Times New Roman"/>
                <w:sz w:val="18"/>
                <w:szCs w:val="18"/>
              </w:rPr>
            </w:pPr>
            <w:r>
              <w:rPr>
                <w:rFonts w:eastAsia="Times New Roman"/>
                <w:sz w:val="18"/>
                <w:szCs w:val="18"/>
              </w:rPr>
              <w:t xml:space="preserve">Original SOW - </w:t>
            </w:r>
            <w:r w:rsidR="00A42329" w:rsidRPr="00F445EF">
              <w:rPr>
                <w:rFonts w:eastAsia="Times New Roman"/>
                <w:sz w:val="18"/>
                <w:szCs w:val="18"/>
              </w:rPr>
              <w:t xml:space="preserve">$ </w:t>
            </w:r>
            <w:r w:rsidR="00A42329" w:rsidRPr="00FB4337">
              <w:rPr>
                <w:rFonts w:eastAsia="Times New Roman"/>
                <w:sz w:val="18"/>
                <w:szCs w:val="18"/>
              </w:rPr>
              <w:t>824</w:t>
            </w:r>
            <w:r w:rsidR="00A42329">
              <w:rPr>
                <w:rFonts w:eastAsia="Times New Roman"/>
                <w:sz w:val="18"/>
                <w:szCs w:val="18"/>
              </w:rPr>
              <w:t>,</w:t>
            </w:r>
            <w:r w:rsidR="00A42329" w:rsidRPr="00FB4337">
              <w:rPr>
                <w:rFonts w:eastAsia="Times New Roman"/>
                <w:sz w:val="18"/>
                <w:szCs w:val="18"/>
              </w:rPr>
              <w:t>673.6</w:t>
            </w:r>
            <w:r w:rsidR="00A42329">
              <w:rPr>
                <w:rFonts w:eastAsia="Times New Roman"/>
                <w:sz w:val="18"/>
                <w:szCs w:val="18"/>
              </w:rPr>
              <w:t>0 (</w:t>
            </w:r>
            <w:del w:id="11" w:author="Angie Christianson" w:date="2019-12-11T08:34:00Z">
              <w:r w:rsidR="00A42329" w:rsidDel="004C345F">
                <w:rPr>
                  <w:rFonts w:eastAsia="Times New Roman"/>
                  <w:sz w:val="18"/>
                  <w:szCs w:val="18"/>
                </w:rPr>
                <w:delText xml:space="preserve"> </w:delText>
              </w:r>
            </w:del>
            <w:r w:rsidR="00A42329">
              <w:rPr>
                <w:rFonts w:eastAsia="Times New Roman"/>
                <w:sz w:val="18"/>
                <w:szCs w:val="18"/>
              </w:rPr>
              <w:t>including budgeted Travel of $</w:t>
            </w:r>
            <w:del w:id="12" w:author="Angie Christianson" w:date="2019-12-11T08:34:00Z">
              <w:r w:rsidR="00A42329" w:rsidDel="004C345F">
                <w:rPr>
                  <w:rFonts w:eastAsia="Times New Roman"/>
                  <w:sz w:val="18"/>
                  <w:szCs w:val="18"/>
                </w:rPr>
                <w:delText xml:space="preserve"> </w:delText>
              </w:r>
            </w:del>
            <w:r w:rsidR="00A42329">
              <w:rPr>
                <w:rFonts w:eastAsia="Times New Roman"/>
                <w:sz w:val="18"/>
                <w:szCs w:val="18"/>
              </w:rPr>
              <w:t xml:space="preserve">15,000) </w:t>
            </w:r>
          </w:p>
          <w:p w14:paraId="1A5CE1EA" w14:textId="06E19D86" w:rsidR="00FF4207" w:rsidRPr="00D56026" w:rsidRDefault="00151B03" w:rsidP="00A42329">
            <w:pPr>
              <w:tabs>
                <w:tab w:val="left" w:pos="1440"/>
                <w:tab w:val="left" w:pos="2160"/>
                <w:tab w:val="left" w:pos="8356"/>
              </w:tabs>
              <w:spacing w:before="40" w:after="40"/>
              <w:ind w:left="-144" w:firstLine="173"/>
              <w:rPr>
                <w:sz w:val="18"/>
                <w:szCs w:val="18"/>
              </w:rPr>
            </w:pPr>
            <w:r>
              <w:rPr>
                <w:rFonts w:eastAsia="Times New Roman"/>
                <w:sz w:val="18"/>
                <w:szCs w:val="18"/>
              </w:rPr>
              <w:t xml:space="preserve">+CR-1 - </w:t>
            </w:r>
            <w:r>
              <w:rPr>
                <w:sz w:val="18"/>
                <w:szCs w:val="18"/>
              </w:rPr>
              <w:t>$ 630</w:t>
            </w:r>
            <w:r w:rsidRPr="004D699F">
              <w:rPr>
                <w:sz w:val="18"/>
                <w:szCs w:val="18"/>
              </w:rPr>
              <w:t>,500.80</w:t>
            </w:r>
            <w:r>
              <w:rPr>
                <w:sz w:val="18"/>
                <w:szCs w:val="18"/>
              </w:rPr>
              <w:t xml:space="preserve"> ( </w:t>
            </w:r>
            <w:ins w:id="13" w:author="Snehasish Maity" w:date="2019-12-12T11:41:00Z">
              <w:r w:rsidR="00C70A25">
                <w:rPr>
                  <w:sz w:val="18"/>
                  <w:szCs w:val="18"/>
                </w:rPr>
                <w:t>i</w:t>
              </w:r>
            </w:ins>
            <w:bookmarkStart w:id="14" w:name="_GoBack"/>
            <w:bookmarkEnd w:id="14"/>
            <w:del w:id="15" w:author="Angie Christianson" w:date="2019-12-11T08:34:00Z">
              <w:r w:rsidDel="004C345F">
                <w:rPr>
                  <w:sz w:val="18"/>
                  <w:szCs w:val="18"/>
                </w:rPr>
                <w:delText>I</w:delText>
              </w:r>
            </w:del>
            <w:r>
              <w:rPr>
                <w:sz w:val="18"/>
                <w:szCs w:val="18"/>
              </w:rPr>
              <w:t>ncluding Budgeted travel of $</w:t>
            </w:r>
            <w:del w:id="16" w:author="Angie Christianson" w:date="2019-12-11T08:34:00Z">
              <w:r w:rsidDel="004C345F">
                <w:rPr>
                  <w:sz w:val="18"/>
                  <w:szCs w:val="18"/>
                </w:rPr>
                <w:delText xml:space="preserve"> </w:delText>
              </w:r>
            </w:del>
            <w:r>
              <w:rPr>
                <w:sz w:val="18"/>
                <w:szCs w:val="18"/>
              </w:rPr>
              <w:t>5</w:t>
            </w:r>
            <w:ins w:id="17" w:author="Angie Christianson" w:date="2019-12-11T08:34:00Z">
              <w:r w:rsidR="004C345F">
                <w:rPr>
                  <w:sz w:val="18"/>
                  <w:szCs w:val="18"/>
                </w:rPr>
                <w:t>,</w:t>
              </w:r>
            </w:ins>
            <w:r>
              <w:rPr>
                <w:sz w:val="18"/>
                <w:szCs w:val="18"/>
              </w:rPr>
              <w:t>000)</w:t>
            </w:r>
          </w:p>
        </w:tc>
      </w:tr>
      <w:tr w:rsidR="00FF4207" w:rsidRPr="00A85049" w14:paraId="58547867" w14:textId="77777777" w:rsidTr="003F0CBA">
        <w:trPr>
          <w:trHeight w:val="202"/>
          <w:jc w:val="center"/>
        </w:trPr>
        <w:tc>
          <w:tcPr>
            <w:tcW w:w="2565" w:type="dxa"/>
          </w:tcPr>
          <w:p w14:paraId="38AF0BCB" w14:textId="77777777" w:rsidR="00FF4207" w:rsidRDefault="00FF4207" w:rsidP="00AA02B9">
            <w:pPr>
              <w:spacing w:before="40" w:after="40"/>
              <w:ind w:right="72"/>
              <w:jc w:val="right"/>
              <w:rPr>
                <w:bCs/>
                <w:color w:val="17365D" w:themeColor="text2" w:themeShade="BF"/>
                <w:sz w:val="18"/>
                <w:szCs w:val="18"/>
              </w:rPr>
            </w:pPr>
            <w:r>
              <w:rPr>
                <w:bCs/>
                <w:color w:val="17365D" w:themeColor="text2" w:themeShade="BF"/>
                <w:sz w:val="18"/>
                <w:szCs w:val="18"/>
              </w:rPr>
              <w:t>Total Value of the CR</w:t>
            </w:r>
          </w:p>
        </w:tc>
        <w:tc>
          <w:tcPr>
            <w:tcW w:w="6345" w:type="dxa"/>
          </w:tcPr>
          <w:p w14:paraId="2E644915" w14:textId="77777777" w:rsidR="00FF4207" w:rsidRPr="004776C2" w:rsidRDefault="002C30DD" w:rsidP="00151B03">
            <w:pPr>
              <w:tabs>
                <w:tab w:val="left" w:pos="1440"/>
                <w:tab w:val="left" w:pos="2160"/>
                <w:tab w:val="left" w:pos="8356"/>
              </w:tabs>
              <w:spacing w:before="40" w:after="40"/>
              <w:rPr>
                <w:sz w:val="18"/>
                <w:szCs w:val="18"/>
              </w:rPr>
            </w:pPr>
            <w:r>
              <w:rPr>
                <w:sz w:val="18"/>
                <w:szCs w:val="18"/>
              </w:rPr>
              <w:t>$</w:t>
            </w:r>
            <w:r w:rsidR="004075D4">
              <w:rPr>
                <w:sz w:val="18"/>
                <w:szCs w:val="18"/>
              </w:rPr>
              <w:t xml:space="preserve"> </w:t>
            </w:r>
            <w:r w:rsidR="00151B03">
              <w:rPr>
                <w:sz w:val="18"/>
                <w:szCs w:val="18"/>
              </w:rPr>
              <w:t>580,000</w:t>
            </w:r>
            <w:r w:rsidR="00A42329">
              <w:rPr>
                <w:sz w:val="18"/>
                <w:szCs w:val="18"/>
              </w:rPr>
              <w:t xml:space="preserve"> </w:t>
            </w:r>
          </w:p>
        </w:tc>
      </w:tr>
      <w:tr w:rsidR="00151B03" w:rsidRPr="00A85049" w14:paraId="533B214C" w14:textId="77777777" w:rsidTr="003F0CBA">
        <w:trPr>
          <w:trHeight w:val="202"/>
          <w:jc w:val="center"/>
        </w:trPr>
        <w:tc>
          <w:tcPr>
            <w:tcW w:w="2565" w:type="dxa"/>
          </w:tcPr>
          <w:p w14:paraId="3B9BF616" w14:textId="77777777" w:rsidR="00151B03" w:rsidRDefault="00151B03" w:rsidP="00AA02B9">
            <w:pPr>
              <w:spacing w:before="40" w:after="40"/>
              <w:ind w:right="72"/>
              <w:jc w:val="right"/>
              <w:rPr>
                <w:bCs/>
                <w:color w:val="17365D" w:themeColor="text2" w:themeShade="BF"/>
                <w:sz w:val="18"/>
                <w:szCs w:val="18"/>
              </w:rPr>
            </w:pPr>
            <w:r>
              <w:rPr>
                <w:bCs/>
                <w:color w:val="17365D" w:themeColor="text2" w:themeShade="BF"/>
                <w:sz w:val="18"/>
                <w:szCs w:val="18"/>
              </w:rPr>
              <w:t xml:space="preserve">Revised PO value </w:t>
            </w:r>
          </w:p>
        </w:tc>
        <w:tc>
          <w:tcPr>
            <w:tcW w:w="6345" w:type="dxa"/>
          </w:tcPr>
          <w:p w14:paraId="693C8EB2" w14:textId="77777777" w:rsidR="00151B03" w:rsidRDefault="00151B03" w:rsidP="00151B03">
            <w:pPr>
              <w:tabs>
                <w:tab w:val="left" w:pos="1440"/>
                <w:tab w:val="left" w:pos="2160"/>
                <w:tab w:val="left" w:pos="8356"/>
              </w:tabs>
              <w:spacing w:before="40" w:after="40"/>
              <w:rPr>
                <w:sz w:val="18"/>
                <w:szCs w:val="18"/>
              </w:rPr>
            </w:pPr>
            <w:r>
              <w:rPr>
                <w:sz w:val="18"/>
                <w:szCs w:val="18"/>
              </w:rPr>
              <w:t>$2,035,174.40</w:t>
            </w:r>
          </w:p>
        </w:tc>
      </w:tr>
    </w:tbl>
    <w:p w14:paraId="1E794A43" w14:textId="77777777" w:rsidR="009947CB" w:rsidRPr="003F0CBA" w:rsidRDefault="009947CB" w:rsidP="003F0CBA">
      <w:pPr>
        <w:pStyle w:val="Subtitle"/>
        <w:spacing w:before="240" w:after="120"/>
        <w:rPr>
          <w:rFonts w:ascii="Arial" w:hAnsi="Arial" w:cs="Arial"/>
          <w:b/>
          <w:sz w:val="20"/>
          <w:szCs w:val="20"/>
        </w:rPr>
      </w:pPr>
      <w:r w:rsidRPr="003F0CBA">
        <w:rPr>
          <w:rFonts w:ascii="Arial" w:hAnsi="Arial" w:cs="Arial"/>
          <w:b/>
          <w:sz w:val="20"/>
          <w:szCs w:val="20"/>
        </w:rPr>
        <w:t>C</w:t>
      </w:r>
      <w:r w:rsidR="008924D7" w:rsidRPr="003F0CBA">
        <w:rPr>
          <w:rFonts w:ascii="Arial" w:hAnsi="Arial" w:cs="Arial"/>
          <w:b/>
          <w:sz w:val="20"/>
          <w:szCs w:val="20"/>
        </w:rPr>
        <w:t xml:space="preserve">hange </w:t>
      </w:r>
      <w:r w:rsidR="007B6F49">
        <w:rPr>
          <w:rFonts w:ascii="Arial" w:hAnsi="Arial" w:cs="Arial"/>
          <w:b/>
          <w:sz w:val="20"/>
          <w:szCs w:val="20"/>
        </w:rPr>
        <w:t>Order</w:t>
      </w:r>
      <w:r w:rsidRPr="003F0CBA">
        <w:rPr>
          <w:rFonts w:ascii="Arial" w:hAnsi="Arial" w:cs="Arial"/>
          <w:b/>
          <w:sz w:val="20"/>
          <w:szCs w:val="20"/>
        </w:rPr>
        <w:t xml:space="preserve"> History</w:t>
      </w:r>
    </w:p>
    <w:tbl>
      <w:tblPr>
        <w:tblW w:w="8934" w:type="dxa"/>
        <w:jc w:val="center"/>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CellMar>
          <w:top w:w="29" w:type="dxa"/>
          <w:left w:w="58" w:type="dxa"/>
          <w:bottom w:w="29" w:type="dxa"/>
          <w:right w:w="43" w:type="dxa"/>
        </w:tblCellMar>
        <w:tblLook w:val="00A0" w:firstRow="1" w:lastRow="0" w:firstColumn="1" w:lastColumn="0" w:noHBand="0" w:noVBand="0"/>
      </w:tblPr>
      <w:tblGrid>
        <w:gridCol w:w="1554"/>
        <w:gridCol w:w="1233"/>
        <w:gridCol w:w="4419"/>
        <w:gridCol w:w="1728"/>
      </w:tblGrid>
      <w:tr w:rsidR="008924D7" w:rsidRPr="00A85049" w14:paraId="33F6C1CF" w14:textId="77777777" w:rsidTr="0045403F">
        <w:trPr>
          <w:trHeight w:val="380"/>
          <w:jc w:val="center"/>
        </w:trPr>
        <w:tc>
          <w:tcPr>
            <w:tcW w:w="1554" w:type="dxa"/>
            <w:vAlign w:val="center"/>
          </w:tcPr>
          <w:p w14:paraId="2E22A42A" w14:textId="77777777" w:rsidR="008924D7" w:rsidRPr="00D56026" w:rsidRDefault="008924D7" w:rsidP="008924D7">
            <w:pPr>
              <w:spacing w:before="40" w:after="40"/>
              <w:ind w:right="72"/>
              <w:jc w:val="center"/>
              <w:rPr>
                <w:b/>
                <w:bCs/>
                <w:color w:val="17365D" w:themeColor="text2" w:themeShade="BF"/>
                <w:sz w:val="18"/>
                <w:szCs w:val="18"/>
              </w:rPr>
            </w:pPr>
            <w:r w:rsidRPr="00D56026">
              <w:rPr>
                <w:b/>
                <w:bCs/>
                <w:color w:val="17365D" w:themeColor="text2" w:themeShade="BF"/>
                <w:sz w:val="18"/>
                <w:szCs w:val="18"/>
              </w:rPr>
              <w:t>C</w:t>
            </w:r>
            <w:r w:rsidR="0032675B" w:rsidRPr="00D56026">
              <w:rPr>
                <w:b/>
                <w:bCs/>
                <w:color w:val="17365D" w:themeColor="text2" w:themeShade="BF"/>
                <w:sz w:val="18"/>
                <w:szCs w:val="18"/>
              </w:rPr>
              <w:t>R</w:t>
            </w:r>
            <w:r w:rsidRPr="00D56026">
              <w:rPr>
                <w:b/>
                <w:bCs/>
                <w:color w:val="17365D" w:themeColor="text2" w:themeShade="BF"/>
                <w:sz w:val="18"/>
                <w:szCs w:val="18"/>
              </w:rPr>
              <w:t xml:space="preserve"> Ref#</w:t>
            </w:r>
          </w:p>
        </w:tc>
        <w:tc>
          <w:tcPr>
            <w:tcW w:w="1233" w:type="dxa"/>
          </w:tcPr>
          <w:p w14:paraId="02009F1A" w14:textId="77777777" w:rsidR="008924D7" w:rsidRPr="00D56026" w:rsidRDefault="008924D7" w:rsidP="008924D7">
            <w:pPr>
              <w:spacing w:before="40" w:after="40"/>
              <w:ind w:right="72"/>
              <w:jc w:val="center"/>
              <w:rPr>
                <w:b/>
                <w:bCs/>
                <w:color w:val="17365D" w:themeColor="text2" w:themeShade="BF"/>
                <w:sz w:val="18"/>
                <w:szCs w:val="18"/>
              </w:rPr>
            </w:pPr>
            <w:r w:rsidRPr="00D56026">
              <w:rPr>
                <w:b/>
                <w:bCs/>
                <w:color w:val="17365D" w:themeColor="text2" w:themeShade="BF"/>
                <w:sz w:val="18"/>
                <w:szCs w:val="18"/>
              </w:rPr>
              <w:t>Approval Date</w:t>
            </w:r>
          </w:p>
        </w:tc>
        <w:tc>
          <w:tcPr>
            <w:tcW w:w="4419" w:type="dxa"/>
          </w:tcPr>
          <w:p w14:paraId="6CE452A1" w14:textId="77777777" w:rsidR="008924D7" w:rsidRPr="00D56026" w:rsidRDefault="008924D7" w:rsidP="008924D7">
            <w:pPr>
              <w:spacing w:before="40" w:after="40"/>
              <w:ind w:right="72"/>
              <w:jc w:val="center"/>
              <w:rPr>
                <w:b/>
                <w:bCs/>
                <w:color w:val="17365D" w:themeColor="text2" w:themeShade="BF"/>
                <w:sz w:val="18"/>
                <w:szCs w:val="18"/>
              </w:rPr>
            </w:pPr>
            <w:r w:rsidRPr="00D56026">
              <w:rPr>
                <w:b/>
                <w:bCs/>
                <w:color w:val="17365D" w:themeColor="text2" w:themeShade="BF"/>
                <w:sz w:val="18"/>
                <w:szCs w:val="18"/>
              </w:rPr>
              <w:t>Change Description</w:t>
            </w:r>
          </w:p>
        </w:tc>
        <w:tc>
          <w:tcPr>
            <w:tcW w:w="1728" w:type="dxa"/>
            <w:vAlign w:val="center"/>
          </w:tcPr>
          <w:p w14:paraId="0E42CE73" w14:textId="77777777" w:rsidR="008924D7" w:rsidRPr="00D56026" w:rsidRDefault="008924D7" w:rsidP="008924D7">
            <w:pPr>
              <w:spacing w:before="40" w:after="40"/>
              <w:ind w:right="72"/>
              <w:jc w:val="center"/>
              <w:rPr>
                <w:b/>
                <w:bCs/>
                <w:color w:val="17365D" w:themeColor="text2" w:themeShade="BF"/>
                <w:sz w:val="18"/>
                <w:szCs w:val="18"/>
              </w:rPr>
            </w:pPr>
            <w:r w:rsidRPr="00D56026">
              <w:rPr>
                <w:b/>
                <w:bCs/>
                <w:color w:val="17365D" w:themeColor="text2" w:themeShade="BF"/>
                <w:sz w:val="18"/>
                <w:szCs w:val="18"/>
              </w:rPr>
              <w:t>C</w:t>
            </w:r>
            <w:r w:rsidR="00BC0E3D" w:rsidRPr="00D56026">
              <w:rPr>
                <w:b/>
                <w:bCs/>
                <w:color w:val="17365D" w:themeColor="text2" w:themeShade="BF"/>
                <w:sz w:val="18"/>
                <w:szCs w:val="18"/>
              </w:rPr>
              <w:t>ost Change</w:t>
            </w:r>
          </w:p>
        </w:tc>
      </w:tr>
      <w:tr w:rsidR="00062941" w:rsidRPr="00A85049" w14:paraId="4280083A" w14:textId="77777777" w:rsidTr="0045403F">
        <w:trPr>
          <w:trHeight w:val="52"/>
          <w:jc w:val="center"/>
        </w:trPr>
        <w:tc>
          <w:tcPr>
            <w:tcW w:w="1554" w:type="dxa"/>
            <w:vAlign w:val="center"/>
          </w:tcPr>
          <w:p w14:paraId="1C75E63D" w14:textId="77777777" w:rsidR="00062941" w:rsidRPr="00D56026" w:rsidRDefault="00062941" w:rsidP="00062941">
            <w:pPr>
              <w:spacing w:before="40" w:after="40"/>
              <w:ind w:left="360" w:right="72"/>
              <w:rPr>
                <w:bCs/>
                <w:color w:val="17365D" w:themeColor="text2" w:themeShade="BF"/>
                <w:sz w:val="18"/>
                <w:szCs w:val="18"/>
              </w:rPr>
            </w:pPr>
            <w:r>
              <w:rPr>
                <w:bCs/>
                <w:color w:val="17365D" w:themeColor="text2" w:themeShade="BF"/>
                <w:sz w:val="18"/>
                <w:szCs w:val="18"/>
              </w:rPr>
              <w:t>1</w:t>
            </w:r>
          </w:p>
        </w:tc>
        <w:tc>
          <w:tcPr>
            <w:tcW w:w="1233" w:type="dxa"/>
          </w:tcPr>
          <w:p w14:paraId="720E62F0" w14:textId="77777777" w:rsidR="00062941" w:rsidRPr="00D56026" w:rsidRDefault="00151B03" w:rsidP="00AF622C">
            <w:pPr>
              <w:tabs>
                <w:tab w:val="left" w:pos="1440"/>
                <w:tab w:val="left" w:pos="2160"/>
                <w:tab w:val="left" w:pos="8356"/>
              </w:tabs>
              <w:spacing w:before="40" w:after="40"/>
              <w:ind w:left="-144" w:firstLine="173"/>
              <w:rPr>
                <w:color w:val="352BFD"/>
                <w:sz w:val="18"/>
                <w:szCs w:val="18"/>
              </w:rPr>
            </w:pPr>
            <w:r>
              <w:rPr>
                <w:color w:val="352BFD"/>
                <w:sz w:val="18"/>
                <w:szCs w:val="18"/>
              </w:rPr>
              <w:t>03-Oct-2019</w:t>
            </w:r>
          </w:p>
        </w:tc>
        <w:tc>
          <w:tcPr>
            <w:tcW w:w="4419" w:type="dxa"/>
            <w:vAlign w:val="center"/>
          </w:tcPr>
          <w:p w14:paraId="2CF6748B" w14:textId="77777777" w:rsidR="00062941" w:rsidRPr="00D02EE7" w:rsidRDefault="00A42329" w:rsidP="0045403F">
            <w:pPr>
              <w:tabs>
                <w:tab w:val="left" w:pos="1440"/>
                <w:tab w:val="left" w:pos="2160"/>
                <w:tab w:val="left" w:pos="8356"/>
              </w:tabs>
              <w:spacing w:before="40" w:after="40"/>
              <w:rPr>
                <w:sz w:val="18"/>
                <w:szCs w:val="18"/>
              </w:rPr>
            </w:pPr>
            <w:r>
              <w:rPr>
                <w:sz w:val="18"/>
                <w:szCs w:val="18"/>
              </w:rPr>
              <w:t>Extension of S/4 Warranty Project in FY20</w:t>
            </w:r>
          </w:p>
        </w:tc>
        <w:tc>
          <w:tcPr>
            <w:tcW w:w="1728" w:type="dxa"/>
            <w:vAlign w:val="center"/>
          </w:tcPr>
          <w:p w14:paraId="05E1CCF2" w14:textId="77777777" w:rsidR="00062941" w:rsidRPr="00D56026" w:rsidRDefault="00BB0F98" w:rsidP="00344678">
            <w:pPr>
              <w:tabs>
                <w:tab w:val="left" w:pos="1440"/>
                <w:tab w:val="left" w:pos="2160"/>
                <w:tab w:val="left" w:pos="8356"/>
              </w:tabs>
              <w:spacing w:before="40" w:after="40"/>
              <w:ind w:left="-144" w:firstLine="173"/>
              <w:rPr>
                <w:color w:val="352BFD"/>
                <w:sz w:val="18"/>
                <w:szCs w:val="18"/>
              </w:rPr>
            </w:pPr>
            <w:r>
              <w:rPr>
                <w:sz w:val="18"/>
                <w:szCs w:val="18"/>
              </w:rPr>
              <w:t>$ 630</w:t>
            </w:r>
            <w:r w:rsidR="00A42329" w:rsidRPr="004D699F">
              <w:rPr>
                <w:sz w:val="18"/>
                <w:szCs w:val="18"/>
              </w:rPr>
              <w:t>,500.80</w:t>
            </w:r>
          </w:p>
        </w:tc>
      </w:tr>
      <w:tr w:rsidR="00151B03" w:rsidRPr="00A85049" w14:paraId="6A9E67AC" w14:textId="77777777" w:rsidTr="0045403F">
        <w:trPr>
          <w:trHeight w:val="52"/>
          <w:jc w:val="center"/>
        </w:trPr>
        <w:tc>
          <w:tcPr>
            <w:tcW w:w="1554" w:type="dxa"/>
            <w:vAlign w:val="center"/>
          </w:tcPr>
          <w:p w14:paraId="44C86845" w14:textId="77777777" w:rsidR="00151B03" w:rsidRDefault="00151B03" w:rsidP="00062941">
            <w:pPr>
              <w:spacing w:before="40" w:after="40"/>
              <w:ind w:left="360" w:right="72"/>
              <w:rPr>
                <w:bCs/>
                <w:color w:val="17365D" w:themeColor="text2" w:themeShade="BF"/>
                <w:sz w:val="18"/>
                <w:szCs w:val="18"/>
              </w:rPr>
            </w:pPr>
            <w:r>
              <w:rPr>
                <w:bCs/>
                <w:color w:val="17365D" w:themeColor="text2" w:themeShade="BF"/>
                <w:sz w:val="18"/>
                <w:szCs w:val="18"/>
              </w:rPr>
              <w:t>2</w:t>
            </w:r>
          </w:p>
        </w:tc>
        <w:tc>
          <w:tcPr>
            <w:tcW w:w="1233" w:type="dxa"/>
          </w:tcPr>
          <w:p w14:paraId="5754F8AE" w14:textId="77777777" w:rsidR="00151B03" w:rsidRPr="00D56026" w:rsidRDefault="00151B03" w:rsidP="00AF622C">
            <w:pPr>
              <w:tabs>
                <w:tab w:val="left" w:pos="1440"/>
                <w:tab w:val="left" w:pos="2160"/>
                <w:tab w:val="left" w:pos="8356"/>
              </w:tabs>
              <w:spacing w:before="40" w:after="40"/>
              <w:ind w:left="-144" w:firstLine="173"/>
              <w:rPr>
                <w:color w:val="352BFD"/>
                <w:sz w:val="18"/>
                <w:szCs w:val="18"/>
              </w:rPr>
            </w:pPr>
          </w:p>
        </w:tc>
        <w:tc>
          <w:tcPr>
            <w:tcW w:w="4419" w:type="dxa"/>
            <w:vAlign w:val="center"/>
          </w:tcPr>
          <w:p w14:paraId="71D50E57" w14:textId="77777777" w:rsidR="00151B03" w:rsidRDefault="00151B03" w:rsidP="00151B03">
            <w:pPr>
              <w:tabs>
                <w:tab w:val="left" w:pos="1440"/>
                <w:tab w:val="left" w:pos="2160"/>
                <w:tab w:val="left" w:pos="8356"/>
              </w:tabs>
              <w:spacing w:before="40" w:after="40"/>
              <w:rPr>
                <w:sz w:val="18"/>
                <w:szCs w:val="18"/>
              </w:rPr>
            </w:pPr>
            <w:r>
              <w:rPr>
                <w:sz w:val="18"/>
                <w:szCs w:val="18"/>
              </w:rPr>
              <w:t>UI/UX redesign and schedule Update</w:t>
            </w:r>
          </w:p>
        </w:tc>
        <w:tc>
          <w:tcPr>
            <w:tcW w:w="1728" w:type="dxa"/>
            <w:vAlign w:val="center"/>
          </w:tcPr>
          <w:p w14:paraId="1594055C" w14:textId="77777777" w:rsidR="00151B03" w:rsidRDefault="00151B03" w:rsidP="00344678">
            <w:pPr>
              <w:tabs>
                <w:tab w:val="left" w:pos="1440"/>
                <w:tab w:val="left" w:pos="2160"/>
                <w:tab w:val="left" w:pos="8356"/>
              </w:tabs>
              <w:spacing w:before="40" w:after="40"/>
              <w:ind w:left="-144" w:firstLine="173"/>
              <w:rPr>
                <w:sz w:val="18"/>
                <w:szCs w:val="18"/>
              </w:rPr>
            </w:pPr>
            <w:r>
              <w:rPr>
                <w:sz w:val="18"/>
                <w:szCs w:val="18"/>
              </w:rPr>
              <w:t>$ 580,000</w:t>
            </w:r>
          </w:p>
        </w:tc>
      </w:tr>
    </w:tbl>
    <w:p w14:paraId="59FC15BD" w14:textId="77777777" w:rsidR="00943B50" w:rsidRDefault="00943B50" w:rsidP="00842CE9">
      <w:pPr>
        <w:pStyle w:val="Subtitle"/>
        <w:spacing w:before="240" w:after="120"/>
        <w:rPr>
          <w:rFonts w:ascii="Arial" w:hAnsi="Arial" w:cs="Arial"/>
          <w:b/>
          <w:sz w:val="20"/>
          <w:szCs w:val="20"/>
        </w:rPr>
      </w:pPr>
    </w:p>
    <w:p w14:paraId="36DACED9" w14:textId="77777777" w:rsidR="00842CE9" w:rsidRPr="003F0CBA" w:rsidRDefault="0065438F" w:rsidP="00842CE9">
      <w:pPr>
        <w:pStyle w:val="Subtitle"/>
        <w:spacing w:before="240" w:after="120"/>
        <w:rPr>
          <w:rFonts w:ascii="Arial" w:hAnsi="Arial" w:cs="Arial"/>
          <w:b/>
          <w:sz w:val="20"/>
          <w:szCs w:val="20"/>
        </w:rPr>
      </w:pPr>
      <w:r>
        <w:rPr>
          <w:rFonts w:ascii="Arial" w:hAnsi="Arial" w:cs="Arial"/>
          <w:b/>
          <w:sz w:val="20"/>
          <w:szCs w:val="20"/>
        </w:rPr>
        <w:t xml:space="preserve">General </w:t>
      </w:r>
      <w:r w:rsidR="007B6F49">
        <w:rPr>
          <w:rFonts w:ascii="Arial" w:hAnsi="Arial" w:cs="Arial"/>
          <w:b/>
          <w:sz w:val="20"/>
          <w:szCs w:val="20"/>
        </w:rPr>
        <w:t>Change</w:t>
      </w:r>
      <w:r w:rsidR="00842CE9" w:rsidRPr="003F0CBA">
        <w:rPr>
          <w:rFonts w:ascii="Arial" w:hAnsi="Arial" w:cs="Arial"/>
          <w:b/>
          <w:sz w:val="20"/>
          <w:szCs w:val="20"/>
        </w:rPr>
        <w:t xml:space="preserve"> Information</w:t>
      </w:r>
    </w:p>
    <w:tbl>
      <w:tblPr>
        <w:tblW w:w="9236" w:type="dxa"/>
        <w:jc w:val="center"/>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CellMar>
          <w:left w:w="115" w:type="dxa"/>
          <w:right w:w="115" w:type="dxa"/>
        </w:tblCellMar>
        <w:tblLook w:val="00A0" w:firstRow="1" w:lastRow="0" w:firstColumn="1" w:lastColumn="0" w:noHBand="0" w:noVBand="0"/>
      </w:tblPr>
      <w:tblGrid>
        <w:gridCol w:w="2329"/>
        <w:gridCol w:w="6907"/>
      </w:tblGrid>
      <w:tr w:rsidR="002C30DD" w:rsidRPr="00A85049" w14:paraId="74DCE2C0" w14:textId="77777777" w:rsidTr="0045403F">
        <w:trPr>
          <w:trHeight w:val="209"/>
          <w:jc w:val="center"/>
        </w:trPr>
        <w:tc>
          <w:tcPr>
            <w:tcW w:w="2329" w:type="dxa"/>
            <w:vAlign w:val="center"/>
          </w:tcPr>
          <w:p w14:paraId="033E36D9" w14:textId="77777777" w:rsidR="002C30DD" w:rsidRPr="00D56026" w:rsidRDefault="002C30DD" w:rsidP="00700614">
            <w:pPr>
              <w:spacing w:before="40" w:after="40"/>
              <w:ind w:right="72"/>
              <w:jc w:val="right"/>
              <w:rPr>
                <w:bCs/>
                <w:color w:val="17365D" w:themeColor="text2" w:themeShade="BF"/>
                <w:sz w:val="18"/>
                <w:szCs w:val="18"/>
              </w:rPr>
            </w:pPr>
            <w:r w:rsidRPr="00D56026">
              <w:rPr>
                <w:bCs/>
                <w:color w:val="17365D" w:themeColor="text2" w:themeShade="BF"/>
                <w:sz w:val="18"/>
                <w:szCs w:val="18"/>
              </w:rPr>
              <w:t>CR Requestor</w:t>
            </w:r>
          </w:p>
        </w:tc>
        <w:tc>
          <w:tcPr>
            <w:tcW w:w="6907" w:type="dxa"/>
            <w:vAlign w:val="center"/>
          </w:tcPr>
          <w:p w14:paraId="04CAD869" w14:textId="77777777" w:rsidR="002C30DD" w:rsidRPr="00D56026" w:rsidRDefault="002C30DD" w:rsidP="00700614">
            <w:pPr>
              <w:tabs>
                <w:tab w:val="left" w:pos="1440"/>
                <w:tab w:val="left" w:pos="2160"/>
                <w:tab w:val="left" w:pos="8356"/>
              </w:tabs>
              <w:spacing w:before="40" w:after="40"/>
              <w:rPr>
                <w:bCs/>
                <w:sz w:val="18"/>
                <w:szCs w:val="18"/>
              </w:rPr>
            </w:pPr>
            <w:r>
              <w:rPr>
                <w:bCs/>
                <w:sz w:val="18"/>
                <w:szCs w:val="18"/>
              </w:rPr>
              <w:t>Manish Arora</w:t>
            </w:r>
          </w:p>
        </w:tc>
      </w:tr>
      <w:tr w:rsidR="002C30DD" w:rsidRPr="00A85049" w14:paraId="69CB7783" w14:textId="77777777" w:rsidTr="0045403F">
        <w:trPr>
          <w:trHeight w:val="318"/>
          <w:jc w:val="center"/>
        </w:trPr>
        <w:tc>
          <w:tcPr>
            <w:tcW w:w="2329" w:type="dxa"/>
            <w:vAlign w:val="center"/>
          </w:tcPr>
          <w:p w14:paraId="58F3CFD5" w14:textId="77777777" w:rsidR="002C30DD" w:rsidRPr="00D56026" w:rsidRDefault="002C30DD" w:rsidP="00700614">
            <w:pPr>
              <w:spacing w:before="40" w:after="40"/>
              <w:ind w:right="72"/>
              <w:jc w:val="right"/>
              <w:rPr>
                <w:bCs/>
                <w:color w:val="17365D" w:themeColor="text2" w:themeShade="BF"/>
                <w:sz w:val="18"/>
                <w:szCs w:val="18"/>
              </w:rPr>
            </w:pPr>
            <w:r w:rsidRPr="00D56026">
              <w:rPr>
                <w:bCs/>
                <w:color w:val="17365D" w:themeColor="text2" w:themeShade="BF"/>
                <w:sz w:val="18"/>
                <w:szCs w:val="18"/>
              </w:rPr>
              <w:t>CR Name</w:t>
            </w:r>
          </w:p>
        </w:tc>
        <w:tc>
          <w:tcPr>
            <w:tcW w:w="6907" w:type="dxa"/>
            <w:vAlign w:val="center"/>
          </w:tcPr>
          <w:p w14:paraId="1C790542" w14:textId="77777777" w:rsidR="002C30DD" w:rsidRDefault="00151B03" w:rsidP="00700614">
            <w:pPr>
              <w:tabs>
                <w:tab w:val="left" w:pos="1440"/>
                <w:tab w:val="left" w:pos="2160"/>
                <w:tab w:val="left" w:pos="8356"/>
              </w:tabs>
              <w:spacing w:before="40" w:after="40"/>
              <w:rPr>
                <w:sz w:val="18"/>
                <w:szCs w:val="18"/>
              </w:rPr>
            </w:pPr>
            <w:r>
              <w:rPr>
                <w:sz w:val="18"/>
                <w:szCs w:val="18"/>
              </w:rPr>
              <w:t>UI/UX redesign and schedule Update</w:t>
            </w:r>
          </w:p>
        </w:tc>
      </w:tr>
      <w:tr w:rsidR="002C30DD" w:rsidRPr="00A85049" w14:paraId="6F47DE9F" w14:textId="77777777" w:rsidTr="0045403F">
        <w:trPr>
          <w:trHeight w:val="332"/>
          <w:jc w:val="center"/>
        </w:trPr>
        <w:tc>
          <w:tcPr>
            <w:tcW w:w="2329" w:type="dxa"/>
            <w:vAlign w:val="center"/>
          </w:tcPr>
          <w:p w14:paraId="3DB4C1D2" w14:textId="77777777" w:rsidR="002C30DD" w:rsidRPr="00D56026" w:rsidRDefault="002C30DD" w:rsidP="00700614">
            <w:pPr>
              <w:spacing w:before="40" w:after="40"/>
              <w:ind w:right="72"/>
              <w:jc w:val="right"/>
              <w:rPr>
                <w:bCs/>
                <w:color w:val="17365D" w:themeColor="text2" w:themeShade="BF"/>
                <w:sz w:val="18"/>
                <w:szCs w:val="18"/>
              </w:rPr>
            </w:pPr>
            <w:r w:rsidRPr="00D56026">
              <w:rPr>
                <w:bCs/>
                <w:color w:val="17365D" w:themeColor="text2" w:themeShade="BF"/>
                <w:sz w:val="18"/>
                <w:szCs w:val="18"/>
              </w:rPr>
              <w:t>CR Ref#</w:t>
            </w:r>
          </w:p>
        </w:tc>
        <w:tc>
          <w:tcPr>
            <w:tcW w:w="6907" w:type="dxa"/>
            <w:vAlign w:val="center"/>
          </w:tcPr>
          <w:p w14:paraId="5A7C57F9" w14:textId="77777777" w:rsidR="002C30DD" w:rsidRPr="00D56026" w:rsidRDefault="00151B03" w:rsidP="00700614">
            <w:pPr>
              <w:tabs>
                <w:tab w:val="left" w:pos="1440"/>
                <w:tab w:val="left" w:pos="2160"/>
                <w:tab w:val="left" w:pos="8356"/>
              </w:tabs>
              <w:spacing w:before="40" w:after="40"/>
              <w:rPr>
                <w:sz w:val="18"/>
                <w:szCs w:val="18"/>
              </w:rPr>
            </w:pPr>
            <w:r>
              <w:rPr>
                <w:sz w:val="18"/>
                <w:szCs w:val="18"/>
              </w:rPr>
              <w:t>2</w:t>
            </w:r>
          </w:p>
        </w:tc>
      </w:tr>
      <w:tr w:rsidR="002C30DD" w:rsidRPr="00A85049" w14:paraId="49DE207E" w14:textId="77777777" w:rsidTr="005E6618">
        <w:tblPrEx>
          <w:tblCellMar>
            <w:left w:w="108" w:type="dxa"/>
            <w:right w:w="108" w:type="dxa"/>
          </w:tblCellMar>
        </w:tblPrEx>
        <w:trPr>
          <w:trHeight w:val="706"/>
          <w:jc w:val="center"/>
        </w:trPr>
        <w:tc>
          <w:tcPr>
            <w:tcW w:w="2329" w:type="dxa"/>
            <w:vAlign w:val="center"/>
          </w:tcPr>
          <w:p w14:paraId="33345A92" w14:textId="77777777" w:rsidR="002C30DD" w:rsidRPr="00D56026" w:rsidRDefault="002C30DD" w:rsidP="00700614">
            <w:pPr>
              <w:spacing w:before="40" w:after="40"/>
              <w:ind w:right="72"/>
              <w:jc w:val="right"/>
              <w:rPr>
                <w:bCs/>
                <w:color w:val="17365D" w:themeColor="text2" w:themeShade="BF"/>
                <w:sz w:val="18"/>
                <w:szCs w:val="18"/>
              </w:rPr>
            </w:pPr>
            <w:r>
              <w:rPr>
                <w:bCs/>
                <w:color w:val="17365D" w:themeColor="text2" w:themeShade="BF"/>
                <w:sz w:val="18"/>
                <w:szCs w:val="18"/>
              </w:rPr>
              <w:t xml:space="preserve">General </w:t>
            </w:r>
            <w:r w:rsidRPr="00D56026">
              <w:rPr>
                <w:bCs/>
                <w:color w:val="17365D" w:themeColor="text2" w:themeShade="BF"/>
                <w:sz w:val="18"/>
                <w:szCs w:val="18"/>
              </w:rPr>
              <w:t>Descr</w:t>
            </w:r>
            <w:r>
              <w:rPr>
                <w:bCs/>
                <w:color w:val="17365D" w:themeColor="text2" w:themeShade="BF"/>
                <w:sz w:val="18"/>
                <w:szCs w:val="18"/>
              </w:rPr>
              <w:t>iption of C</w:t>
            </w:r>
            <w:r w:rsidRPr="00D56026">
              <w:rPr>
                <w:bCs/>
                <w:color w:val="17365D" w:themeColor="text2" w:themeShade="BF"/>
                <w:sz w:val="18"/>
                <w:szCs w:val="18"/>
              </w:rPr>
              <w:t>hanges</w:t>
            </w:r>
          </w:p>
        </w:tc>
        <w:tc>
          <w:tcPr>
            <w:tcW w:w="6907" w:type="dxa"/>
            <w:vAlign w:val="center"/>
          </w:tcPr>
          <w:p w14:paraId="7A836096" w14:textId="77777777" w:rsidR="00151B03" w:rsidRDefault="00151B03" w:rsidP="00677418">
            <w:pPr>
              <w:tabs>
                <w:tab w:val="left" w:pos="1440"/>
                <w:tab w:val="left" w:pos="2160"/>
                <w:tab w:val="left" w:pos="8356"/>
              </w:tabs>
              <w:spacing w:before="40" w:after="40"/>
              <w:rPr>
                <w:sz w:val="18"/>
                <w:szCs w:val="18"/>
              </w:rPr>
            </w:pPr>
            <w:r>
              <w:rPr>
                <w:sz w:val="18"/>
                <w:szCs w:val="18"/>
              </w:rPr>
              <w:t>There is change in UI/ UX design for Fiori applications. Based on the new design</w:t>
            </w:r>
            <w:r w:rsidR="002F50AC">
              <w:rPr>
                <w:sz w:val="18"/>
                <w:szCs w:val="18"/>
              </w:rPr>
              <w:t xml:space="preserve"> product backlog</w:t>
            </w:r>
            <w:ins w:id="18" w:author="Angie Christianson" w:date="2019-12-11T08:31:00Z">
              <w:r w:rsidR="0020479C">
                <w:rPr>
                  <w:sz w:val="18"/>
                  <w:szCs w:val="18"/>
                </w:rPr>
                <w:t>,</w:t>
              </w:r>
            </w:ins>
            <w:r w:rsidR="002F50AC">
              <w:rPr>
                <w:sz w:val="18"/>
                <w:szCs w:val="18"/>
              </w:rPr>
              <w:t xml:space="preserve"> </w:t>
            </w:r>
            <w:r>
              <w:rPr>
                <w:sz w:val="18"/>
                <w:szCs w:val="18"/>
              </w:rPr>
              <w:t xml:space="preserve"> a new </w:t>
            </w:r>
            <w:r w:rsidR="002F50AC">
              <w:rPr>
                <w:sz w:val="18"/>
                <w:szCs w:val="18"/>
              </w:rPr>
              <w:t xml:space="preserve">schedule and capacity has been planned. </w:t>
            </w:r>
          </w:p>
          <w:p w14:paraId="1D1D5A9F" w14:textId="77777777" w:rsidR="00151B03" w:rsidRDefault="00151B03" w:rsidP="00677418">
            <w:pPr>
              <w:tabs>
                <w:tab w:val="left" w:pos="1440"/>
                <w:tab w:val="left" w:pos="2160"/>
                <w:tab w:val="left" w:pos="8356"/>
              </w:tabs>
              <w:spacing w:before="40" w:after="40"/>
              <w:rPr>
                <w:sz w:val="18"/>
                <w:szCs w:val="18"/>
              </w:rPr>
            </w:pPr>
          </w:p>
          <w:p w14:paraId="0A2A509E" w14:textId="77777777" w:rsidR="00A42329" w:rsidRDefault="00922375" w:rsidP="00677418">
            <w:pPr>
              <w:tabs>
                <w:tab w:val="left" w:pos="1440"/>
                <w:tab w:val="left" w:pos="2160"/>
                <w:tab w:val="left" w:pos="8356"/>
              </w:tabs>
              <w:spacing w:before="40" w:after="40"/>
              <w:rPr>
                <w:sz w:val="18"/>
                <w:szCs w:val="18"/>
              </w:rPr>
            </w:pPr>
            <w:r>
              <w:rPr>
                <w:sz w:val="18"/>
                <w:szCs w:val="18"/>
              </w:rPr>
              <w:t xml:space="preserve">Below is </w:t>
            </w:r>
            <w:ins w:id="19" w:author="Angie Christianson" w:date="2019-12-11T08:31:00Z">
              <w:r w:rsidR="0020479C">
                <w:rPr>
                  <w:sz w:val="18"/>
                  <w:szCs w:val="18"/>
                </w:rPr>
                <w:t xml:space="preserve">the </w:t>
              </w:r>
            </w:ins>
            <w:r>
              <w:rPr>
                <w:sz w:val="18"/>
                <w:szCs w:val="18"/>
              </w:rPr>
              <w:t>high level plan</w:t>
            </w:r>
            <w:ins w:id="20" w:author="Angie Christianson" w:date="2019-12-11T08:31:00Z">
              <w:r w:rsidR="0020479C">
                <w:rPr>
                  <w:sz w:val="18"/>
                  <w:szCs w:val="18"/>
                </w:rPr>
                <w:t>:</w:t>
              </w:r>
            </w:ins>
            <w:r>
              <w:rPr>
                <w:sz w:val="18"/>
                <w:szCs w:val="18"/>
              </w:rPr>
              <w:t xml:space="preserve"> </w:t>
            </w:r>
          </w:p>
          <w:p w14:paraId="1463827C" w14:textId="77777777" w:rsidR="00677418" w:rsidRDefault="00677418" w:rsidP="00677418">
            <w:pPr>
              <w:tabs>
                <w:tab w:val="left" w:pos="1440"/>
                <w:tab w:val="left" w:pos="2160"/>
                <w:tab w:val="left" w:pos="8356"/>
              </w:tabs>
              <w:spacing w:before="40" w:after="40"/>
              <w:rPr>
                <w:sz w:val="18"/>
                <w:szCs w:val="18"/>
              </w:rPr>
            </w:pPr>
          </w:p>
          <w:p w14:paraId="489194A8" w14:textId="77777777" w:rsidR="00677418" w:rsidRDefault="002F50AC" w:rsidP="00677418">
            <w:pPr>
              <w:tabs>
                <w:tab w:val="left" w:pos="1440"/>
                <w:tab w:val="left" w:pos="2160"/>
                <w:tab w:val="left" w:pos="8356"/>
              </w:tabs>
              <w:spacing w:before="40" w:after="40"/>
              <w:rPr>
                <w:sz w:val="18"/>
                <w:szCs w:val="18"/>
              </w:rPr>
            </w:pPr>
            <w:r>
              <w:rPr>
                <w:noProof/>
              </w:rPr>
              <w:drawing>
                <wp:inline distT="0" distB="0" distL="0" distR="0" wp14:anchorId="1BDE521A" wp14:editId="3B0067F1">
                  <wp:extent cx="3575685" cy="17571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8270" cy="1763298"/>
                          </a:xfrm>
                          <a:prstGeom prst="rect">
                            <a:avLst/>
                          </a:prstGeom>
                        </pic:spPr>
                      </pic:pic>
                    </a:graphicData>
                  </a:graphic>
                </wp:inline>
              </w:drawing>
            </w:r>
          </w:p>
          <w:p w14:paraId="1400C10F" w14:textId="77777777" w:rsidR="00677418" w:rsidRDefault="00677418" w:rsidP="00677418">
            <w:pPr>
              <w:tabs>
                <w:tab w:val="left" w:pos="1440"/>
                <w:tab w:val="left" w:pos="2160"/>
                <w:tab w:val="left" w:pos="8356"/>
              </w:tabs>
              <w:spacing w:before="40" w:after="40"/>
              <w:rPr>
                <w:sz w:val="18"/>
                <w:szCs w:val="18"/>
              </w:rPr>
            </w:pPr>
          </w:p>
          <w:p w14:paraId="7BFB0F9F" w14:textId="0E91B825" w:rsidR="00922375" w:rsidRDefault="00677418" w:rsidP="00677418">
            <w:pPr>
              <w:tabs>
                <w:tab w:val="left" w:pos="1440"/>
                <w:tab w:val="left" w:pos="2160"/>
                <w:tab w:val="left" w:pos="8356"/>
              </w:tabs>
              <w:spacing w:before="40" w:after="40"/>
              <w:rPr>
                <w:sz w:val="18"/>
                <w:szCs w:val="18"/>
              </w:rPr>
            </w:pPr>
            <w:r>
              <w:rPr>
                <w:sz w:val="18"/>
                <w:szCs w:val="18"/>
              </w:rPr>
              <w:t>As part of the CR</w:t>
            </w:r>
            <w:ins w:id="21" w:author="Angie Christianson" w:date="2019-12-11T08:32:00Z">
              <w:r w:rsidR="00E82162">
                <w:rPr>
                  <w:sz w:val="18"/>
                  <w:szCs w:val="18"/>
                </w:rPr>
                <w:t>,</w:t>
              </w:r>
            </w:ins>
            <w:r>
              <w:rPr>
                <w:sz w:val="18"/>
                <w:szCs w:val="18"/>
              </w:rPr>
              <w:t xml:space="preserve"> the team capacity is planned to be increased</w:t>
            </w:r>
            <w:del w:id="22" w:author="Angie Christianson" w:date="2019-12-11T08:32:00Z">
              <w:r w:rsidDel="00E82162">
                <w:rPr>
                  <w:sz w:val="18"/>
                  <w:szCs w:val="18"/>
                </w:rPr>
                <w:delText xml:space="preserve"> as well</w:delText>
              </w:r>
            </w:del>
            <w:r>
              <w:rPr>
                <w:sz w:val="18"/>
                <w:szCs w:val="18"/>
              </w:rPr>
              <w:t xml:space="preserve">. </w:t>
            </w:r>
            <w:r w:rsidR="00922375" w:rsidRPr="00922375">
              <w:rPr>
                <w:sz w:val="18"/>
                <w:szCs w:val="18"/>
              </w:rPr>
              <w:t xml:space="preserve">PI scope and the sprint scope will be mutually discussed and finalized based on team capacity during </w:t>
            </w:r>
            <w:ins w:id="23" w:author="Angie Christianson" w:date="2019-12-11T08:32:00Z">
              <w:r w:rsidR="00E82162">
                <w:rPr>
                  <w:sz w:val="18"/>
                  <w:szCs w:val="18"/>
                </w:rPr>
                <w:t xml:space="preserve">the </w:t>
              </w:r>
            </w:ins>
            <w:r w:rsidR="00922375" w:rsidRPr="00922375">
              <w:rPr>
                <w:sz w:val="18"/>
                <w:szCs w:val="18"/>
              </w:rPr>
              <w:t>PI planning and sprint planning events</w:t>
            </w:r>
            <w:ins w:id="24" w:author="Angie Christianson" w:date="2019-12-11T08:32:00Z">
              <w:r w:rsidR="00E82162">
                <w:rPr>
                  <w:sz w:val="18"/>
                  <w:szCs w:val="18"/>
                </w:rPr>
                <w:t>.</w:t>
              </w:r>
            </w:ins>
            <w:del w:id="25" w:author="Angie Christianson" w:date="2019-12-11T08:32:00Z">
              <w:r w:rsidR="00922375" w:rsidRPr="00922375" w:rsidDel="00E82162">
                <w:rPr>
                  <w:sz w:val="18"/>
                  <w:szCs w:val="18"/>
                </w:rPr>
                <w:delText xml:space="preserve"> respectively</w:delText>
              </w:r>
            </w:del>
          </w:p>
          <w:p w14:paraId="69934949" w14:textId="77777777" w:rsidR="002F50AC" w:rsidRDefault="002F50AC" w:rsidP="00677418">
            <w:pPr>
              <w:tabs>
                <w:tab w:val="left" w:pos="1440"/>
                <w:tab w:val="left" w:pos="2160"/>
                <w:tab w:val="left" w:pos="8356"/>
              </w:tabs>
              <w:spacing w:before="40" w:after="40"/>
              <w:rPr>
                <w:sz w:val="18"/>
                <w:szCs w:val="18"/>
              </w:rPr>
            </w:pPr>
          </w:p>
          <w:p w14:paraId="526F5F8B" w14:textId="5B7E7DE0" w:rsidR="00677418" w:rsidDel="005E6618" w:rsidRDefault="0068426F" w:rsidP="00677418">
            <w:pPr>
              <w:tabs>
                <w:tab w:val="left" w:pos="1440"/>
                <w:tab w:val="left" w:pos="2160"/>
                <w:tab w:val="left" w:pos="8356"/>
              </w:tabs>
              <w:spacing w:before="40" w:after="40"/>
              <w:rPr>
                <w:del w:id="26" w:author="Manish Arora" w:date="2019-12-11T23:49:00Z"/>
                <w:sz w:val="18"/>
                <w:szCs w:val="18"/>
              </w:rPr>
            </w:pPr>
            <w:del w:id="27" w:author="Manish Arora" w:date="2019-12-11T23:49:00Z">
              <w:r w:rsidDel="005E6618">
                <w:rPr>
                  <w:noProof/>
                </w:rPr>
                <w:drawing>
                  <wp:inline distT="0" distB="0" distL="0" distR="0" wp14:anchorId="19A060BE" wp14:editId="46F1ABC7">
                    <wp:extent cx="4248785" cy="499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3150" cy="506968"/>
                            </a:xfrm>
                            <a:prstGeom prst="rect">
                              <a:avLst/>
                            </a:prstGeom>
                          </pic:spPr>
                        </pic:pic>
                      </a:graphicData>
                    </a:graphic>
                  </wp:inline>
                </w:drawing>
              </w:r>
            </w:del>
            <w:ins w:id="28" w:author="Manish Arora" w:date="2019-12-11T23:49:00Z">
              <w:r w:rsidR="005E6618">
                <w:rPr>
                  <w:noProof/>
                </w:rPr>
                <w:drawing>
                  <wp:inline distT="0" distB="0" distL="0" distR="0" wp14:anchorId="1EAFD5CA" wp14:editId="0D73DF02">
                    <wp:extent cx="4248785" cy="794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436" cy="805113"/>
                            </a:xfrm>
                            <a:prstGeom prst="rect">
                              <a:avLst/>
                            </a:prstGeom>
                          </pic:spPr>
                        </pic:pic>
                      </a:graphicData>
                    </a:graphic>
                  </wp:inline>
                </w:drawing>
              </w:r>
            </w:ins>
          </w:p>
          <w:p w14:paraId="15B1322A" w14:textId="77777777" w:rsidR="00677418" w:rsidRPr="00ED7E4D" w:rsidRDefault="00677418" w:rsidP="00677418">
            <w:pPr>
              <w:tabs>
                <w:tab w:val="left" w:pos="1440"/>
                <w:tab w:val="left" w:pos="2160"/>
                <w:tab w:val="left" w:pos="8356"/>
              </w:tabs>
              <w:spacing w:before="40" w:after="40"/>
            </w:pPr>
          </w:p>
        </w:tc>
      </w:tr>
    </w:tbl>
    <w:p w14:paraId="69915431" w14:textId="77777777" w:rsidR="0065438F" w:rsidRDefault="0065438F" w:rsidP="005C1178">
      <w:pPr>
        <w:pStyle w:val="Subtitle"/>
        <w:spacing w:before="240" w:after="120"/>
        <w:rPr>
          <w:rFonts w:ascii="Arial" w:hAnsi="Arial" w:cs="Arial"/>
          <w:b/>
          <w:sz w:val="20"/>
          <w:szCs w:val="20"/>
        </w:rPr>
      </w:pPr>
      <w:r>
        <w:rPr>
          <w:rFonts w:ascii="Arial" w:hAnsi="Arial" w:cs="Arial"/>
          <w:b/>
          <w:sz w:val="20"/>
          <w:szCs w:val="20"/>
        </w:rPr>
        <w:lastRenderedPageBreak/>
        <w:t>Specific Change Information</w:t>
      </w:r>
    </w:p>
    <w:tbl>
      <w:tblPr>
        <w:tblW w:w="10167" w:type="dxa"/>
        <w:jc w:val="center"/>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CellMar>
          <w:left w:w="115" w:type="dxa"/>
          <w:right w:w="115" w:type="dxa"/>
        </w:tblCellMar>
        <w:tblLook w:val="00A0" w:firstRow="1" w:lastRow="0" w:firstColumn="1" w:lastColumn="0" w:noHBand="0" w:noVBand="0"/>
      </w:tblPr>
      <w:tblGrid>
        <w:gridCol w:w="1887"/>
        <w:gridCol w:w="990"/>
        <w:gridCol w:w="7290"/>
      </w:tblGrid>
      <w:tr w:rsidR="0065438F" w:rsidRPr="00D56026" w14:paraId="35C8FB58" w14:textId="77777777" w:rsidTr="00E17A29">
        <w:trPr>
          <w:trHeight w:val="391"/>
          <w:jc w:val="center"/>
        </w:trPr>
        <w:tc>
          <w:tcPr>
            <w:tcW w:w="1887" w:type="dxa"/>
            <w:vAlign w:val="center"/>
          </w:tcPr>
          <w:p w14:paraId="0757D484" w14:textId="77777777" w:rsidR="0065438F" w:rsidRPr="0065438F" w:rsidRDefault="0065438F" w:rsidP="0065438F">
            <w:pPr>
              <w:spacing w:before="40" w:after="40"/>
              <w:ind w:right="72"/>
              <w:jc w:val="center"/>
              <w:rPr>
                <w:b/>
                <w:bCs/>
                <w:color w:val="17365D" w:themeColor="text2" w:themeShade="BF"/>
                <w:sz w:val="18"/>
                <w:szCs w:val="18"/>
              </w:rPr>
            </w:pPr>
            <w:r w:rsidRPr="0065438F">
              <w:rPr>
                <w:b/>
                <w:bCs/>
                <w:color w:val="17365D" w:themeColor="text2" w:themeShade="BF"/>
                <w:sz w:val="18"/>
                <w:szCs w:val="18"/>
              </w:rPr>
              <w:t>Category of Change</w:t>
            </w:r>
          </w:p>
        </w:tc>
        <w:tc>
          <w:tcPr>
            <w:tcW w:w="990" w:type="dxa"/>
            <w:vAlign w:val="center"/>
          </w:tcPr>
          <w:p w14:paraId="4F8070F8" w14:textId="77777777" w:rsidR="0065438F" w:rsidRPr="0065438F" w:rsidRDefault="0065438F" w:rsidP="0065438F">
            <w:pPr>
              <w:spacing w:before="40" w:after="40"/>
              <w:ind w:right="72"/>
              <w:jc w:val="center"/>
              <w:rPr>
                <w:b/>
                <w:bCs/>
                <w:color w:val="17365D" w:themeColor="text2" w:themeShade="BF"/>
                <w:sz w:val="18"/>
                <w:szCs w:val="18"/>
              </w:rPr>
            </w:pPr>
            <w:r w:rsidRPr="0065438F">
              <w:rPr>
                <w:b/>
                <w:bCs/>
                <w:color w:val="17365D" w:themeColor="text2" w:themeShade="BF"/>
                <w:sz w:val="18"/>
                <w:szCs w:val="18"/>
              </w:rPr>
              <w:t>Changed? Yes or No</w:t>
            </w:r>
          </w:p>
        </w:tc>
        <w:tc>
          <w:tcPr>
            <w:tcW w:w="7290" w:type="dxa"/>
          </w:tcPr>
          <w:p w14:paraId="0D7AA999" w14:textId="77777777" w:rsidR="0065438F" w:rsidRPr="0065438F" w:rsidRDefault="0065438F" w:rsidP="0065438F">
            <w:pPr>
              <w:spacing w:before="40" w:after="40"/>
              <w:ind w:right="72"/>
              <w:jc w:val="center"/>
              <w:rPr>
                <w:b/>
                <w:bCs/>
                <w:color w:val="17365D" w:themeColor="text2" w:themeShade="BF"/>
                <w:sz w:val="18"/>
                <w:szCs w:val="18"/>
              </w:rPr>
            </w:pPr>
            <w:r w:rsidRPr="0065438F">
              <w:rPr>
                <w:b/>
                <w:bCs/>
                <w:color w:val="17365D" w:themeColor="text2" w:themeShade="BF"/>
                <w:sz w:val="18"/>
                <w:szCs w:val="18"/>
              </w:rPr>
              <w:t>Describe Change – If there is a resource change, hours change or schedule change fill out attachments to reflect new current state</w:t>
            </w:r>
          </w:p>
        </w:tc>
      </w:tr>
      <w:tr w:rsidR="0065438F" w:rsidRPr="00D56026" w14:paraId="2189090E" w14:textId="77777777" w:rsidTr="0045403F">
        <w:trPr>
          <w:trHeight w:val="265"/>
          <w:jc w:val="center"/>
        </w:trPr>
        <w:tc>
          <w:tcPr>
            <w:tcW w:w="1887" w:type="dxa"/>
            <w:vAlign w:val="center"/>
          </w:tcPr>
          <w:p w14:paraId="7A5F319D" w14:textId="77777777" w:rsidR="0065438F" w:rsidRPr="00D56026" w:rsidRDefault="0065438F" w:rsidP="00F612AD">
            <w:pPr>
              <w:spacing w:before="40" w:after="40"/>
              <w:ind w:right="72"/>
              <w:jc w:val="right"/>
              <w:rPr>
                <w:bCs/>
                <w:color w:val="17365D" w:themeColor="text2" w:themeShade="BF"/>
                <w:sz w:val="18"/>
                <w:szCs w:val="18"/>
              </w:rPr>
            </w:pPr>
            <w:r w:rsidRPr="00D56026">
              <w:rPr>
                <w:bCs/>
                <w:color w:val="17365D" w:themeColor="text2" w:themeShade="BF"/>
                <w:sz w:val="18"/>
                <w:szCs w:val="18"/>
              </w:rPr>
              <w:t>Activities/Deliverables Impacted</w:t>
            </w:r>
          </w:p>
        </w:tc>
        <w:tc>
          <w:tcPr>
            <w:tcW w:w="990" w:type="dxa"/>
            <w:vAlign w:val="center"/>
          </w:tcPr>
          <w:p w14:paraId="30FF3B4A" w14:textId="77777777" w:rsidR="0065438F" w:rsidRPr="00943B50" w:rsidRDefault="00A42329" w:rsidP="00F612AD">
            <w:pPr>
              <w:tabs>
                <w:tab w:val="left" w:pos="1440"/>
                <w:tab w:val="left" w:pos="2160"/>
                <w:tab w:val="left" w:pos="5760"/>
              </w:tabs>
              <w:spacing w:before="40" w:after="40"/>
              <w:rPr>
                <w:rFonts w:asciiTheme="minorHAnsi" w:eastAsia="Calibri" w:hAnsiTheme="minorHAnsi" w:cs="Arial"/>
                <w:sz w:val="18"/>
                <w:szCs w:val="18"/>
              </w:rPr>
            </w:pPr>
            <w:r w:rsidRPr="00943B50">
              <w:rPr>
                <w:rFonts w:asciiTheme="minorHAnsi" w:eastAsia="Calibri" w:hAnsiTheme="minorHAnsi" w:cs="Arial"/>
                <w:sz w:val="18"/>
                <w:szCs w:val="18"/>
              </w:rPr>
              <w:t>Yes</w:t>
            </w:r>
          </w:p>
          <w:p w14:paraId="4A92450C" w14:textId="77777777" w:rsidR="0065438F" w:rsidRPr="00943B50" w:rsidRDefault="0065438F" w:rsidP="00F612AD">
            <w:pPr>
              <w:tabs>
                <w:tab w:val="left" w:pos="1440"/>
                <w:tab w:val="left" w:pos="2160"/>
                <w:tab w:val="left" w:pos="5760"/>
              </w:tabs>
              <w:spacing w:before="40" w:after="40"/>
              <w:rPr>
                <w:rFonts w:asciiTheme="minorHAnsi" w:eastAsia="Calibri" w:hAnsiTheme="minorHAnsi" w:cs="Arial"/>
                <w:sz w:val="18"/>
                <w:szCs w:val="18"/>
              </w:rPr>
            </w:pPr>
          </w:p>
        </w:tc>
        <w:tc>
          <w:tcPr>
            <w:tcW w:w="7290" w:type="dxa"/>
          </w:tcPr>
          <w:p w14:paraId="686FBBEB" w14:textId="77777777" w:rsidR="00A42329" w:rsidRPr="00943B50" w:rsidRDefault="00A42329" w:rsidP="0068426F">
            <w:pPr>
              <w:tabs>
                <w:tab w:val="left" w:pos="1440"/>
                <w:tab w:val="left" w:pos="2160"/>
                <w:tab w:val="left" w:pos="8356"/>
              </w:tabs>
              <w:spacing w:before="40" w:after="40"/>
              <w:rPr>
                <w:rFonts w:asciiTheme="minorHAnsi" w:eastAsia="Calibri" w:hAnsiTheme="minorHAnsi" w:cs="Arial"/>
                <w:sz w:val="18"/>
                <w:szCs w:val="18"/>
              </w:rPr>
            </w:pPr>
            <w:r w:rsidRPr="00943B50">
              <w:rPr>
                <w:rFonts w:asciiTheme="minorHAnsi" w:eastAsia="Calibri" w:hAnsiTheme="minorHAnsi" w:cs="Arial"/>
                <w:sz w:val="18"/>
                <w:szCs w:val="18"/>
              </w:rPr>
              <w:t xml:space="preserve">Extension is planned for </w:t>
            </w:r>
            <w:r w:rsidR="0068426F">
              <w:rPr>
                <w:rFonts w:asciiTheme="minorHAnsi" w:hAnsiTheme="minorHAnsi"/>
                <w:sz w:val="18"/>
                <w:szCs w:val="18"/>
              </w:rPr>
              <w:t xml:space="preserve">UI/UX redesign and support SIT / UAT / Go-Live </w:t>
            </w:r>
            <w:r w:rsidR="00915CD1" w:rsidRPr="0006327B">
              <w:rPr>
                <w:rFonts w:asciiTheme="minorHAnsi" w:hAnsiTheme="minorHAnsi"/>
                <w:sz w:val="18"/>
                <w:szCs w:val="18"/>
              </w:rPr>
              <w:t xml:space="preserve"> </w:t>
            </w:r>
          </w:p>
        </w:tc>
      </w:tr>
      <w:tr w:rsidR="0065438F" w:rsidRPr="00D56026" w14:paraId="3B7790C3" w14:textId="77777777" w:rsidTr="00F6660A">
        <w:trPr>
          <w:trHeight w:val="589"/>
          <w:jc w:val="center"/>
        </w:trPr>
        <w:tc>
          <w:tcPr>
            <w:tcW w:w="1887" w:type="dxa"/>
            <w:vAlign w:val="center"/>
          </w:tcPr>
          <w:p w14:paraId="212D1A08" w14:textId="77777777" w:rsidR="0065438F" w:rsidRPr="00D56026" w:rsidRDefault="0065438F" w:rsidP="00F612AD">
            <w:pPr>
              <w:spacing w:before="40" w:after="40"/>
              <w:ind w:right="72"/>
              <w:jc w:val="right"/>
              <w:rPr>
                <w:bCs/>
                <w:color w:val="17365D" w:themeColor="text2" w:themeShade="BF"/>
                <w:sz w:val="18"/>
                <w:szCs w:val="18"/>
              </w:rPr>
            </w:pPr>
            <w:r w:rsidRPr="00D56026">
              <w:rPr>
                <w:bCs/>
                <w:color w:val="17365D" w:themeColor="text2" w:themeShade="BF"/>
                <w:sz w:val="18"/>
                <w:szCs w:val="18"/>
              </w:rPr>
              <w:t>Schedule Impact</w:t>
            </w:r>
          </w:p>
        </w:tc>
        <w:tc>
          <w:tcPr>
            <w:tcW w:w="990" w:type="dxa"/>
            <w:vAlign w:val="center"/>
          </w:tcPr>
          <w:p w14:paraId="5A4C645F" w14:textId="77777777" w:rsidR="0065438F" w:rsidRPr="00D56026" w:rsidRDefault="0061690A" w:rsidP="00F612AD">
            <w:pPr>
              <w:tabs>
                <w:tab w:val="left" w:pos="1440"/>
                <w:tab w:val="left" w:pos="2160"/>
                <w:tab w:val="left" w:pos="5760"/>
              </w:tabs>
              <w:spacing w:before="40" w:after="40"/>
              <w:rPr>
                <w:bCs/>
                <w:sz w:val="18"/>
                <w:szCs w:val="18"/>
              </w:rPr>
            </w:pPr>
            <w:r>
              <w:rPr>
                <w:bCs/>
                <w:sz w:val="18"/>
                <w:szCs w:val="18"/>
              </w:rPr>
              <w:t>Yes</w:t>
            </w:r>
          </w:p>
          <w:p w14:paraId="3FB36495" w14:textId="77777777" w:rsidR="0065438F" w:rsidRPr="00D56026" w:rsidRDefault="0065438F" w:rsidP="00F612AD">
            <w:pPr>
              <w:tabs>
                <w:tab w:val="left" w:pos="1440"/>
                <w:tab w:val="left" w:pos="2160"/>
                <w:tab w:val="left" w:pos="5760"/>
              </w:tabs>
              <w:spacing w:before="40" w:after="40"/>
              <w:rPr>
                <w:bCs/>
                <w:sz w:val="18"/>
                <w:szCs w:val="18"/>
              </w:rPr>
            </w:pPr>
          </w:p>
        </w:tc>
        <w:tc>
          <w:tcPr>
            <w:tcW w:w="7290" w:type="dxa"/>
          </w:tcPr>
          <w:p w14:paraId="60267A53" w14:textId="1B5B94D7" w:rsidR="00E17A29" w:rsidRDefault="004202AE" w:rsidP="00E17A29">
            <w:pPr>
              <w:tabs>
                <w:tab w:val="left" w:pos="1440"/>
                <w:tab w:val="left" w:pos="2160"/>
                <w:tab w:val="left" w:pos="5760"/>
              </w:tabs>
              <w:spacing w:before="40" w:after="40"/>
              <w:rPr>
                <w:bCs/>
                <w:sz w:val="18"/>
                <w:szCs w:val="18"/>
              </w:rPr>
            </w:pPr>
            <w:r>
              <w:rPr>
                <w:bCs/>
                <w:sz w:val="18"/>
                <w:szCs w:val="18"/>
              </w:rPr>
              <w:t xml:space="preserve">Schedule </w:t>
            </w:r>
            <w:r w:rsidR="00F67807">
              <w:rPr>
                <w:bCs/>
                <w:sz w:val="18"/>
                <w:szCs w:val="18"/>
              </w:rPr>
              <w:t>–</w:t>
            </w:r>
            <w:r w:rsidRPr="00C201E8">
              <w:rPr>
                <w:bCs/>
                <w:sz w:val="18"/>
                <w:szCs w:val="18"/>
              </w:rPr>
              <w:t xml:space="preserve"> </w:t>
            </w:r>
            <w:r w:rsidR="00A42329">
              <w:rPr>
                <w:bCs/>
                <w:sz w:val="18"/>
                <w:szCs w:val="18"/>
              </w:rPr>
              <w:t xml:space="preserve">April </w:t>
            </w:r>
            <w:del w:id="29" w:author="Angie Christianson" w:date="2019-12-11T08:33:00Z">
              <w:r w:rsidR="00A42329" w:rsidDel="00342BEE">
                <w:rPr>
                  <w:bCs/>
                  <w:sz w:val="18"/>
                  <w:szCs w:val="18"/>
                </w:rPr>
                <w:delText>01</w:delText>
              </w:r>
              <w:r w:rsidR="00A42329" w:rsidRPr="00364508" w:rsidDel="00342BEE">
                <w:rPr>
                  <w:bCs/>
                  <w:sz w:val="18"/>
                  <w:szCs w:val="18"/>
                  <w:vertAlign w:val="superscript"/>
                </w:rPr>
                <w:delText>st</w:delText>
              </w:r>
              <w:r w:rsidR="00A42329" w:rsidDel="00342BEE">
                <w:rPr>
                  <w:bCs/>
                  <w:sz w:val="18"/>
                  <w:szCs w:val="18"/>
                </w:rPr>
                <w:delText xml:space="preserve"> </w:delText>
              </w:r>
            </w:del>
            <w:ins w:id="30" w:author="Angie Christianson" w:date="2019-12-11T08:33:00Z">
              <w:r w:rsidR="00342BEE">
                <w:rPr>
                  <w:bCs/>
                  <w:sz w:val="18"/>
                  <w:szCs w:val="18"/>
                </w:rPr>
                <w:t>1,</w:t>
              </w:r>
            </w:ins>
            <w:r w:rsidR="00A42329">
              <w:rPr>
                <w:bCs/>
                <w:sz w:val="18"/>
                <w:szCs w:val="18"/>
              </w:rPr>
              <w:t>2019 t</w:t>
            </w:r>
            <w:ins w:id="31" w:author="Angie Christianson" w:date="2019-12-11T08:33:00Z">
              <w:r w:rsidR="00342BEE">
                <w:rPr>
                  <w:bCs/>
                  <w:sz w:val="18"/>
                  <w:szCs w:val="18"/>
                </w:rPr>
                <w:t>hrough</w:t>
              </w:r>
            </w:ins>
            <w:del w:id="32" w:author="Angie Christianson" w:date="2019-12-11T08:33:00Z">
              <w:r w:rsidR="00A42329" w:rsidDel="00342BEE">
                <w:rPr>
                  <w:bCs/>
                  <w:sz w:val="18"/>
                  <w:szCs w:val="18"/>
                </w:rPr>
                <w:delText>o</w:delText>
              </w:r>
            </w:del>
            <w:r w:rsidR="00A42329">
              <w:rPr>
                <w:bCs/>
                <w:sz w:val="18"/>
                <w:szCs w:val="18"/>
              </w:rPr>
              <w:t xml:space="preserve"> </w:t>
            </w:r>
            <w:del w:id="33" w:author="Angie Christianson" w:date="2019-12-11T08:33:00Z">
              <w:r w:rsidR="00A42329" w:rsidDel="00342BEE">
                <w:rPr>
                  <w:bCs/>
                  <w:sz w:val="18"/>
                  <w:szCs w:val="18"/>
                </w:rPr>
                <w:delText>30</w:delText>
              </w:r>
              <w:r w:rsidR="00A42329" w:rsidRPr="00A54764" w:rsidDel="00342BEE">
                <w:rPr>
                  <w:bCs/>
                  <w:sz w:val="18"/>
                  <w:szCs w:val="18"/>
                  <w:vertAlign w:val="superscript"/>
                </w:rPr>
                <w:delText>th</w:delText>
              </w:r>
            </w:del>
            <w:r w:rsidR="00A42329">
              <w:rPr>
                <w:bCs/>
                <w:sz w:val="18"/>
                <w:szCs w:val="18"/>
              </w:rPr>
              <w:t xml:space="preserve"> Sep</w:t>
            </w:r>
            <w:ins w:id="34" w:author="Angie Christianson" w:date="2019-12-11T08:33:00Z">
              <w:r w:rsidR="00342BEE">
                <w:rPr>
                  <w:bCs/>
                  <w:sz w:val="18"/>
                  <w:szCs w:val="18"/>
                </w:rPr>
                <w:t>tember 30,</w:t>
              </w:r>
            </w:ins>
            <w:r w:rsidR="00A42329">
              <w:rPr>
                <w:bCs/>
                <w:sz w:val="18"/>
                <w:szCs w:val="18"/>
              </w:rPr>
              <w:t xml:space="preserve"> 2019</w:t>
            </w:r>
          </w:p>
          <w:p w14:paraId="3F2FA5F5" w14:textId="05FE92F7" w:rsidR="00A42329" w:rsidDel="005E6618" w:rsidRDefault="0061690A" w:rsidP="00BD5668">
            <w:pPr>
              <w:tabs>
                <w:tab w:val="left" w:pos="1440"/>
                <w:tab w:val="left" w:pos="2160"/>
                <w:tab w:val="left" w:pos="5760"/>
              </w:tabs>
              <w:spacing w:before="40" w:after="40"/>
              <w:rPr>
                <w:del w:id="35" w:author="Manish Arora" w:date="2019-12-11T23:50:00Z"/>
                <w:bCs/>
                <w:sz w:val="18"/>
                <w:szCs w:val="18"/>
              </w:rPr>
            </w:pPr>
            <w:r>
              <w:rPr>
                <w:bCs/>
                <w:sz w:val="18"/>
                <w:szCs w:val="18"/>
              </w:rPr>
              <w:t xml:space="preserve">Change in Schedule – </w:t>
            </w:r>
            <w:del w:id="36" w:author="Angie Christianson" w:date="2019-12-11T08:32:00Z">
              <w:r w:rsidR="00CD732E" w:rsidRPr="00C201E8" w:rsidDel="00342BEE">
                <w:rPr>
                  <w:bCs/>
                  <w:sz w:val="18"/>
                  <w:szCs w:val="18"/>
                </w:rPr>
                <w:delText xml:space="preserve"> </w:delText>
              </w:r>
            </w:del>
            <w:r w:rsidR="00A42329">
              <w:rPr>
                <w:bCs/>
                <w:sz w:val="18"/>
                <w:szCs w:val="18"/>
              </w:rPr>
              <w:t>April</w:t>
            </w:r>
            <w:del w:id="37" w:author="Angie Christianson" w:date="2019-12-11T08:33:00Z">
              <w:r w:rsidR="00A42329" w:rsidDel="00342BEE">
                <w:rPr>
                  <w:bCs/>
                  <w:sz w:val="18"/>
                  <w:szCs w:val="18"/>
                </w:rPr>
                <w:delText xml:space="preserve"> 01</w:delText>
              </w:r>
              <w:r w:rsidR="00A42329" w:rsidRPr="00364508" w:rsidDel="00342BEE">
                <w:rPr>
                  <w:bCs/>
                  <w:sz w:val="18"/>
                  <w:szCs w:val="18"/>
                  <w:vertAlign w:val="superscript"/>
                </w:rPr>
                <w:delText>st</w:delText>
              </w:r>
            </w:del>
            <w:ins w:id="38" w:author="Angie Christianson" w:date="2019-12-11T08:33:00Z">
              <w:r w:rsidR="00342BEE">
                <w:rPr>
                  <w:bCs/>
                  <w:sz w:val="18"/>
                  <w:szCs w:val="18"/>
                </w:rPr>
                <w:t xml:space="preserve"> 1</w:t>
              </w:r>
              <w:r w:rsidR="00342BEE" w:rsidRPr="00342BEE">
                <w:rPr>
                  <w:bCs/>
                  <w:sz w:val="18"/>
                  <w:szCs w:val="18"/>
                  <w:vertAlign w:val="superscript"/>
                  <w:rPrChange w:id="39" w:author="Angie Christianson" w:date="2019-12-11T08:33:00Z">
                    <w:rPr>
                      <w:bCs/>
                      <w:sz w:val="18"/>
                      <w:szCs w:val="18"/>
                    </w:rPr>
                  </w:rPrChange>
                </w:rPr>
                <w:t>st</w:t>
              </w:r>
              <w:r w:rsidR="00342BEE">
                <w:rPr>
                  <w:bCs/>
                  <w:sz w:val="18"/>
                  <w:szCs w:val="18"/>
                </w:rPr>
                <w:t>,</w:t>
              </w:r>
            </w:ins>
            <w:r w:rsidR="00A42329">
              <w:rPr>
                <w:bCs/>
                <w:sz w:val="18"/>
                <w:szCs w:val="18"/>
              </w:rPr>
              <w:t xml:space="preserve"> 2019 t</w:t>
            </w:r>
            <w:ins w:id="40" w:author="Angie Christianson" w:date="2019-12-11T08:33:00Z">
              <w:r w:rsidR="00342BEE">
                <w:rPr>
                  <w:bCs/>
                  <w:sz w:val="18"/>
                  <w:szCs w:val="18"/>
                </w:rPr>
                <w:t>hrough</w:t>
              </w:r>
            </w:ins>
            <w:del w:id="41" w:author="Angie Christianson" w:date="2019-12-11T08:33:00Z">
              <w:r w:rsidR="00A42329" w:rsidDel="00342BEE">
                <w:rPr>
                  <w:bCs/>
                  <w:sz w:val="18"/>
                  <w:szCs w:val="18"/>
                </w:rPr>
                <w:delText>o</w:delText>
              </w:r>
            </w:del>
            <w:r w:rsidR="00A42329">
              <w:rPr>
                <w:bCs/>
                <w:sz w:val="18"/>
                <w:szCs w:val="18"/>
              </w:rPr>
              <w:t xml:space="preserve"> </w:t>
            </w:r>
            <w:del w:id="42" w:author="Angie Christianson" w:date="2019-12-11T08:33:00Z">
              <w:r w:rsidR="0068426F" w:rsidDel="00342BEE">
                <w:rPr>
                  <w:bCs/>
                  <w:sz w:val="18"/>
                  <w:szCs w:val="18"/>
                </w:rPr>
                <w:delText>28</w:delText>
              </w:r>
              <w:r w:rsidR="0068426F" w:rsidRPr="0068426F" w:rsidDel="00342BEE">
                <w:rPr>
                  <w:bCs/>
                  <w:sz w:val="18"/>
                  <w:szCs w:val="18"/>
                  <w:vertAlign w:val="superscript"/>
                </w:rPr>
                <w:delText>th</w:delText>
              </w:r>
              <w:r w:rsidR="0068426F" w:rsidDel="00342BEE">
                <w:rPr>
                  <w:bCs/>
                  <w:sz w:val="18"/>
                  <w:szCs w:val="18"/>
                </w:rPr>
                <w:delText xml:space="preserve"> </w:delText>
              </w:r>
            </w:del>
            <w:r w:rsidR="0068426F">
              <w:rPr>
                <w:bCs/>
                <w:sz w:val="18"/>
                <w:szCs w:val="18"/>
              </w:rPr>
              <w:t>Feb</w:t>
            </w:r>
            <w:ins w:id="43" w:author="Angie Christianson" w:date="2019-12-11T08:33:00Z">
              <w:r w:rsidR="00342BEE">
                <w:rPr>
                  <w:bCs/>
                  <w:sz w:val="18"/>
                  <w:szCs w:val="18"/>
                </w:rPr>
                <w:t>ruary 28</w:t>
              </w:r>
              <w:r w:rsidR="00342BEE" w:rsidRPr="00342BEE">
                <w:rPr>
                  <w:bCs/>
                  <w:sz w:val="18"/>
                  <w:szCs w:val="18"/>
                  <w:vertAlign w:val="superscript"/>
                  <w:rPrChange w:id="44" w:author="Angie Christianson" w:date="2019-12-11T08:33:00Z">
                    <w:rPr>
                      <w:bCs/>
                      <w:sz w:val="18"/>
                      <w:szCs w:val="18"/>
                    </w:rPr>
                  </w:rPrChange>
                </w:rPr>
                <w:t>th</w:t>
              </w:r>
              <w:r w:rsidR="00342BEE">
                <w:rPr>
                  <w:bCs/>
                  <w:sz w:val="18"/>
                  <w:szCs w:val="18"/>
                </w:rPr>
                <w:t>,</w:t>
              </w:r>
            </w:ins>
            <w:r w:rsidR="0068426F">
              <w:rPr>
                <w:bCs/>
                <w:sz w:val="18"/>
                <w:szCs w:val="18"/>
              </w:rPr>
              <w:t xml:space="preserve"> 2020</w:t>
            </w:r>
          </w:p>
          <w:p w14:paraId="21FE7FBF" w14:textId="77777777" w:rsidR="002C30DD" w:rsidRPr="00D56026" w:rsidRDefault="002C30DD" w:rsidP="00BD5668">
            <w:pPr>
              <w:tabs>
                <w:tab w:val="left" w:pos="1440"/>
                <w:tab w:val="left" w:pos="2160"/>
                <w:tab w:val="left" w:pos="5760"/>
              </w:tabs>
              <w:spacing w:before="40" w:after="40"/>
              <w:rPr>
                <w:bCs/>
                <w:sz w:val="18"/>
                <w:szCs w:val="18"/>
              </w:rPr>
            </w:pPr>
          </w:p>
        </w:tc>
      </w:tr>
      <w:tr w:rsidR="0065438F" w:rsidRPr="00D56026" w14:paraId="405AD89B" w14:textId="77777777" w:rsidTr="00373987">
        <w:tblPrEx>
          <w:tblCellMar>
            <w:left w:w="108" w:type="dxa"/>
            <w:right w:w="108" w:type="dxa"/>
          </w:tblCellMar>
        </w:tblPrEx>
        <w:trPr>
          <w:trHeight w:val="5575"/>
          <w:jc w:val="center"/>
        </w:trPr>
        <w:tc>
          <w:tcPr>
            <w:tcW w:w="1887" w:type="dxa"/>
            <w:vAlign w:val="center"/>
          </w:tcPr>
          <w:p w14:paraId="74F96287" w14:textId="77777777" w:rsidR="0065438F" w:rsidRPr="00D56026" w:rsidRDefault="0065438F" w:rsidP="00F612AD">
            <w:pPr>
              <w:spacing w:before="40" w:after="40"/>
              <w:ind w:right="72"/>
              <w:jc w:val="right"/>
              <w:rPr>
                <w:bCs/>
                <w:color w:val="17365D" w:themeColor="text2" w:themeShade="BF"/>
                <w:sz w:val="18"/>
                <w:szCs w:val="18"/>
              </w:rPr>
            </w:pPr>
            <w:r w:rsidRPr="00D56026">
              <w:rPr>
                <w:bCs/>
                <w:color w:val="17365D" w:themeColor="text2" w:themeShade="BF"/>
                <w:sz w:val="18"/>
                <w:szCs w:val="18"/>
              </w:rPr>
              <w:t>Cost/Budget Impact</w:t>
            </w:r>
          </w:p>
        </w:tc>
        <w:tc>
          <w:tcPr>
            <w:tcW w:w="990" w:type="dxa"/>
            <w:vAlign w:val="center"/>
          </w:tcPr>
          <w:p w14:paraId="1E45BF25" w14:textId="77777777" w:rsidR="0065438F" w:rsidRPr="00D56026" w:rsidRDefault="00806E95" w:rsidP="00F612AD">
            <w:pPr>
              <w:tabs>
                <w:tab w:val="left" w:pos="1440"/>
                <w:tab w:val="left" w:pos="2160"/>
                <w:tab w:val="left" w:pos="5760"/>
              </w:tabs>
              <w:spacing w:before="40" w:after="40"/>
              <w:rPr>
                <w:bCs/>
                <w:sz w:val="18"/>
                <w:szCs w:val="18"/>
              </w:rPr>
            </w:pPr>
            <w:r>
              <w:rPr>
                <w:bCs/>
                <w:sz w:val="18"/>
                <w:szCs w:val="18"/>
              </w:rPr>
              <w:t>Yes</w:t>
            </w:r>
          </w:p>
          <w:p w14:paraId="74C2A9B5" w14:textId="77777777" w:rsidR="0065438F" w:rsidRPr="00D56026" w:rsidRDefault="0065438F" w:rsidP="00F612AD">
            <w:pPr>
              <w:tabs>
                <w:tab w:val="left" w:pos="1440"/>
                <w:tab w:val="left" w:pos="2160"/>
                <w:tab w:val="left" w:pos="5760"/>
              </w:tabs>
              <w:spacing w:before="40" w:after="40"/>
              <w:rPr>
                <w:bCs/>
                <w:sz w:val="18"/>
                <w:szCs w:val="18"/>
              </w:rPr>
            </w:pPr>
          </w:p>
        </w:tc>
        <w:tc>
          <w:tcPr>
            <w:tcW w:w="7290" w:type="dxa"/>
          </w:tcPr>
          <w:p w14:paraId="6AF57897" w14:textId="4700F280" w:rsidR="00A42329" w:rsidRDefault="009C4E23" w:rsidP="0068426F">
            <w:pPr>
              <w:tabs>
                <w:tab w:val="left" w:pos="1440"/>
                <w:tab w:val="left" w:pos="2160"/>
                <w:tab w:val="left" w:pos="5760"/>
              </w:tabs>
              <w:spacing w:before="40" w:after="40"/>
              <w:rPr>
                <w:rFonts w:eastAsia="Times New Roman"/>
                <w:color w:val="000000"/>
                <w:sz w:val="18"/>
                <w:szCs w:val="18"/>
              </w:rPr>
            </w:pPr>
            <w:r>
              <w:rPr>
                <w:rFonts w:eastAsia="Times New Roman"/>
                <w:color w:val="000000"/>
                <w:sz w:val="18"/>
                <w:szCs w:val="18"/>
              </w:rPr>
              <w:t xml:space="preserve">Below are </w:t>
            </w:r>
            <w:ins w:id="45" w:author="Angie Christianson" w:date="2019-12-11T08:33:00Z">
              <w:r w:rsidR="00342BEE">
                <w:rPr>
                  <w:rFonts w:eastAsia="Times New Roman"/>
                  <w:color w:val="000000"/>
                  <w:sz w:val="18"/>
                  <w:szCs w:val="18"/>
                </w:rPr>
                <w:t xml:space="preserve">the </w:t>
              </w:r>
            </w:ins>
            <w:r>
              <w:rPr>
                <w:rFonts w:eastAsia="Times New Roman"/>
                <w:color w:val="000000"/>
                <w:sz w:val="18"/>
                <w:szCs w:val="18"/>
              </w:rPr>
              <w:t>updated cost details for CR</w:t>
            </w:r>
            <w:r w:rsidR="0068426F">
              <w:rPr>
                <w:rFonts w:eastAsia="Times New Roman"/>
                <w:color w:val="000000"/>
                <w:sz w:val="18"/>
                <w:szCs w:val="18"/>
              </w:rPr>
              <w:t>2</w:t>
            </w:r>
            <w:r>
              <w:rPr>
                <w:rFonts w:eastAsia="Times New Roman"/>
                <w:color w:val="000000"/>
                <w:sz w:val="18"/>
                <w:szCs w:val="18"/>
              </w:rPr>
              <w:t xml:space="preserve">: </w:t>
            </w:r>
          </w:p>
          <w:p w14:paraId="6620322A" w14:textId="77777777" w:rsidR="0068426F" w:rsidRDefault="0068426F" w:rsidP="0068426F">
            <w:pPr>
              <w:tabs>
                <w:tab w:val="left" w:pos="1440"/>
                <w:tab w:val="left" w:pos="2160"/>
                <w:tab w:val="left" w:pos="5760"/>
              </w:tabs>
              <w:spacing w:before="40" w:after="40"/>
              <w:rPr>
                <w:rFonts w:eastAsia="Times New Roman"/>
                <w:color w:val="000000"/>
                <w:sz w:val="18"/>
                <w:szCs w:val="18"/>
              </w:rPr>
            </w:pPr>
          </w:p>
          <w:tbl>
            <w:tblPr>
              <w:tblW w:w="7017" w:type="dxa"/>
              <w:tblLayout w:type="fixed"/>
              <w:tblLook w:val="04A0" w:firstRow="1" w:lastRow="0" w:firstColumn="1" w:lastColumn="0" w:noHBand="0" w:noVBand="1"/>
            </w:tblPr>
            <w:tblGrid>
              <w:gridCol w:w="1772"/>
              <w:gridCol w:w="1546"/>
              <w:gridCol w:w="1226"/>
              <w:gridCol w:w="1008"/>
              <w:gridCol w:w="1465"/>
            </w:tblGrid>
            <w:tr w:rsidR="0068426F" w:rsidRPr="0068426F" w14:paraId="7FAF5F8D" w14:textId="77777777" w:rsidTr="0068426F">
              <w:trPr>
                <w:trHeight w:val="244"/>
              </w:trPr>
              <w:tc>
                <w:tcPr>
                  <w:tcW w:w="1772" w:type="dxa"/>
                  <w:tcBorders>
                    <w:top w:val="single" w:sz="8" w:space="0" w:color="auto"/>
                    <w:left w:val="single" w:sz="8" w:space="0" w:color="auto"/>
                    <w:bottom w:val="single" w:sz="8" w:space="0" w:color="auto"/>
                    <w:right w:val="single" w:sz="4" w:space="0" w:color="auto"/>
                  </w:tcBorders>
                  <w:shd w:val="clear" w:color="000000" w:fill="F2F2F2"/>
                  <w:vAlign w:val="center"/>
                  <w:hideMark/>
                </w:tcPr>
                <w:p w14:paraId="7C315217" w14:textId="77777777" w:rsidR="0068426F" w:rsidRPr="0068426F" w:rsidRDefault="0068426F" w:rsidP="0068426F">
                  <w:pPr>
                    <w:rPr>
                      <w:rFonts w:ascii="Arial" w:eastAsia="Times New Roman" w:hAnsi="Arial" w:cs="Arial"/>
                      <w:color w:val="000000"/>
                      <w:sz w:val="18"/>
                      <w:szCs w:val="18"/>
                    </w:rPr>
                  </w:pPr>
                  <w:r w:rsidRPr="0068426F">
                    <w:rPr>
                      <w:rFonts w:ascii="Arial" w:eastAsia="Times New Roman" w:hAnsi="Arial" w:cs="Arial"/>
                      <w:color w:val="000000"/>
                      <w:sz w:val="18"/>
                      <w:szCs w:val="18"/>
                    </w:rPr>
                    <w:t>Project / Activity</w:t>
                  </w:r>
                </w:p>
              </w:tc>
              <w:tc>
                <w:tcPr>
                  <w:tcW w:w="1546" w:type="dxa"/>
                  <w:tcBorders>
                    <w:top w:val="single" w:sz="8" w:space="0" w:color="auto"/>
                    <w:left w:val="nil"/>
                    <w:bottom w:val="single" w:sz="8" w:space="0" w:color="auto"/>
                    <w:right w:val="single" w:sz="4" w:space="0" w:color="auto"/>
                  </w:tcBorders>
                  <w:shd w:val="clear" w:color="000000" w:fill="F2F2F2"/>
                  <w:vAlign w:val="center"/>
                  <w:hideMark/>
                </w:tcPr>
                <w:p w14:paraId="0B273E96"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Original SOW</w:t>
                  </w:r>
                </w:p>
              </w:tc>
              <w:tc>
                <w:tcPr>
                  <w:tcW w:w="1226" w:type="dxa"/>
                  <w:tcBorders>
                    <w:top w:val="single" w:sz="8" w:space="0" w:color="auto"/>
                    <w:left w:val="nil"/>
                    <w:bottom w:val="single" w:sz="8" w:space="0" w:color="auto"/>
                    <w:right w:val="single" w:sz="4" w:space="0" w:color="auto"/>
                  </w:tcBorders>
                  <w:shd w:val="clear" w:color="000000" w:fill="F2F2F2"/>
                  <w:vAlign w:val="center"/>
                  <w:hideMark/>
                </w:tcPr>
                <w:p w14:paraId="7B98A847"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CR1</w:t>
                  </w:r>
                </w:p>
              </w:tc>
              <w:tc>
                <w:tcPr>
                  <w:tcW w:w="1008" w:type="dxa"/>
                  <w:tcBorders>
                    <w:top w:val="single" w:sz="8" w:space="0" w:color="auto"/>
                    <w:left w:val="nil"/>
                    <w:bottom w:val="single" w:sz="8" w:space="0" w:color="auto"/>
                    <w:right w:val="single" w:sz="4" w:space="0" w:color="auto"/>
                  </w:tcBorders>
                  <w:shd w:val="clear" w:color="000000" w:fill="F2F2F2"/>
                  <w:vAlign w:val="center"/>
                  <w:hideMark/>
                </w:tcPr>
                <w:p w14:paraId="2A7C96F1"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CR2</w:t>
                  </w:r>
                </w:p>
              </w:tc>
              <w:tc>
                <w:tcPr>
                  <w:tcW w:w="1465" w:type="dxa"/>
                  <w:tcBorders>
                    <w:top w:val="single" w:sz="8" w:space="0" w:color="auto"/>
                    <w:left w:val="nil"/>
                    <w:bottom w:val="single" w:sz="8" w:space="0" w:color="auto"/>
                    <w:right w:val="single" w:sz="8" w:space="0" w:color="auto"/>
                  </w:tcBorders>
                  <w:shd w:val="clear" w:color="000000" w:fill="F2F2F2"/>
                  <w:vAlign w:val="center"/>
                  <w:hideMark/>
                </w:tcPr>
                <w:p w14:paraId="08B76BCD"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Total</w:t>
                  </w:r>
                </w:p>
              </w:tc>
            </w:tr>
            <w:tr w:rsidR="0068426F" w:rsidRPr="0068426F" w14:paraId="6303EBB1" w14:textId="77777777" w:rsidTr="0068426F">
              <w:trPr>
                <w:trHeight w:val="236"/>
              </w:trPr>
              <w:tc>
                <w:tcPr>
                  <w:tcW w:w="1772" w:type="dxa"/>
                  <w:tcBorders>
                    <w:top w:val="nil"/>
                    <w:left w:val="single" w:sz="8" w:space="0" w:color="auto"/>
                    <w:bottom w:val="single" w:sz="4" w:space="0" w:color="auto"/>
                    <w:right w:val="single" w:sz="4" w:space="0" w:color="auto"/>
                  </w:tcBorders>
                  <w:shd w:val="clear" w:color="auto" w:fill="auto"/>
                  <w:vAlign w:val="center"/>
                  <w:hideMark/>
                </w:tcPr>
                <w:p w14:paraId="05F19A63"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Labor Effort</w:t>
                  </w:r>
                </w:p>
              </w:tc>
              <w:tc>
                <w:tcPr>
                  <w:tcW w:w="1546" w:type="dxa"/>
                  <w:tcBorders>
                    <w:top w:val="nil"/>
                    <w:left w:val="nil"/>
                    <w:bottom w:val="single" w:sz="4" w:space="0" w:color="auto"/>
                    <w:right w:val="single" w:sz="4" w:space="0" w:color="auto"/>
                  </w:tcBorders>
                  <w:shd w:val="clear" w:color="auto" w:fill="auto"/>
                  <w:vAlign w:val="center"/>
                  <w:hideMark/>
                </w:tcPr>
                <w:p w14:paraId="20BC8CAD"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$809,673.60 </w:t>
                  </w:r>
                </w:p>
              </w:tc>
              <w:tc>
                <w:tcPr>
                  <w:tcW w:w="1226" w:type="dxa"/>
                  <w:tcBorders>
                    <w:top w:val="nil"/>
                    <w:left w:val="nil"/>
                    <w:bottom w:val="single" w:sz="4" w:space="0" w:color="auto"/>
                    <w:right w:val="single" w:sz="4" w:space="0" w:color="auto"/>
                  </w:tcBorders>
                  <w:shd w:val="clear" w:color="auto" w:fill="auto"/>
                  <w:vAlign w:val="center"/>
                  <w:hideMark/>
                </w:tcPr>
                <w:p w14:paraId="7C6D91F9"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$625,500.80 </w:t>
                  </w:r>
                </w:p>
              </w:tc>
              <w:tc>
                <w:tcPr>
                  <w:tcW w:w="1008" w:type="dxa"/>
                  <w:tcBorders>
                    <w:top w:val="nil"/>
                    <w:left w:val="nil"/>
                    <w:bottom w:val="single" w:sz="4" w:space="0" w:color="auto"/>
                    <w:right w:val="single" w:sz="4" w:space="0" w:color="auto"/>
                  </w:tcBorders>
                  <w:shd w:val="clear" w:color="auto" w:fill="auto"/>
                  <w:vAlign w:val="center"/>
                  <w:hideMark/>
                </w:tcPr>
                <w:p w14:paraId="12860874"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w:t>
                  </w:r>
                  <w:commentRangeStart w:id="46"/>
                  <w:r w:rsidRPr="0068426F">
                    <w:rPr>
                      <w:rFonts w:ascii="Arial" w:eastAsia="Times New Roman" w:hAnsi="Arial" w:cs="Arial"/>
                      <w:color w:val="000000"/>
                      <w:sz w:val="18"/>
                      <w:szCs w:val="18"/>
                    </w:rPr>
                    <w:t>580</w:t>
                  </w:r>
                  <w:commentRangeEnd w:id="46"/>
                  <w:r w:rsidR="00686858">
                    <w:rPr>
                      <w:rStyle w:val="CommentReference"/>
                      <w:rFonts w:ascii="Arial" w:eastAsia="Calibri" w:hAnsi="Arial" w:cs="Arial"/>
                    </w:rPr>
                    <w:commentReference w:id="46"/>
                  </w:r>
                  <w:r w:rsidRPr="0068426F">
                    <w:rPr>
                      <w:rFonts w:ascii="Arial" w:eastAsia="Times New Roman" w:hAnsi="Arial" w:cs="Arial"/>
                      <w:color w:val="000000"/>
                      <w:sz w:val="18"/>
                      <w:szCs w:val="18"/>
                    </w:rPr>
                    <w:t xml:space="preserve">,000 </w:t>
                  </w:r>
                </w:p>
              </w:tc>
              <w:tc>
                <w:tcPr>
                  <w:tcW w:w="1465" w:type="dxa"/>
                  <w:tcBorders>
                    <w:top w:val="nil"/>
                    <w:left w:val="nil"/>
                    <w:bottom w:val="single" w:sz="4" w:space="0" w:color="auto"/>
                    <w:right w:val="single" w:sz="8" w:space="0" w:color="auto"/>
                  </w:tcBorders>
                  <w:shd w:val="clear" w:color="auto" w:fill="auto"/>
                  <w:vAlign w:val="bottom"/>
                  <w:hideMark/>
                </w:tcPr>
                <w:p w14:paraId="3AFEFB85" w14:textId="77777777" w:rsidR="0068426F" w:rsidRPr="0068426F" w:rsidRDefault="0068426F" w:rsidP="0068426F">
                  <w:pPr>
                    <w:jc w:val="right"/>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$2,015,174.40 </w:t>
                  </w:r>
                </w:p>
              </w:tc>
            </w:tr>
            <w:tr w:rsidR="0068426F" w:rsidRPr="0068426F" w14:paraId="486D9343" w14:textId="77777777" w:rsidTr="0068426F">
              <w:trPr>
                <w:trHeight w:val="244"/>
              </w:trPr>
              <w:tc>
                <w:tcPr>
                  <w:tcW w:w="1772" w:type="dxa"/>
                  <w:tcBorders>
                    <w:top w:val="nil"/>
                    <w:left w:val="single" w:sz="8" w:space="0" w:color="auto"/>
                    <w:bottom w:val="nil"/>
                    <w:right w:val="single" w:sz="4" w:space="0" w:color="auto"/>
                  </w:tcBorders>
                  <w:shd w:val="clear" w:color="auto" w:fill="auto"/>
                  <w:noWrap/>
                  <w:vAlign w:val="center"/>
                  <w:hideMark/>
                </w:tcPr>
                <w:p w14:paraId="2875BEFE"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Travel (</w:t>
                  </w:r>
                  <w:del w:id="47" w:author="Angie Christianson" w:date="2019-12-11T08:35:00Z">
                    <w:r w:rsidRPr="0068426F" w:rsidDel="00686858">
                      <w:rPr>
                        <w:rFonts w:ascii="Arial" w:eastAsia="Times New Roman" w:hAnsi="Arial" w:cs="Arial"/>
                        <w:color w:val="000000"/>
                        <w:sz w:val="18"/>
                        <w:szCs w:val="18"/>
                      </w:rPr>
                      <w:delText xml:space="preserve"> </w:delText>
                    </w:r>
                  </w:del>
                  <w:r w:rsidRPr="0068426F">
                    <w:rPr>
                      <w:rFonts w:ascii="Arial" w:eastAsia="Times New Roman" w:hAnsi="Arial" w:cs="Arial"/>
                      <w:color w:val="000000"/>
                      <w:sz w:val="18"/>
                      <w:szCs w:val="18"/>
                    </w:rPr>
                    <w:t>budgeted)</w:t>
                  </w:r>
                </w:p>
              </w:tc>
              <w:tc>
                <w:tcPr>
                  <w:tcW w:w="1546" w:type="dxa"/>
                  <w:tcBorders>
                    <w:top w:val="nil"/>
                    <w:left w:val="nil"/>
                    <w:bottom w:val="nil"/>
                    <w:right w:val="single" w:sz="4" w:space="0" w:color="auto"/>
                  </w:tcBorders>
                  <w:shd w:val="clear" w:color="auto" w:fill="auto"/>
                  <w:vAlign w:val="center"/>
                  <w:hideMark/>
                </w:tcPr>
                <w:p w14:paraId="482CDA02"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$15,000.00 </w:t>
                  </w:r>
                </w:p>
              </w:tc>
              <w:tc>
                <w:tcPr>
                  <w:tcW w:w="1226" w:type="dxa"/>
                  <w:tcBorders>
                    <w:top w:val="nil"/>
                    <w:left w:val="nil"/>
                    <w:bottom w:val="nil"/>
                    <w:right w:val="single" w:sz="4" w:space="0" w:color="auto"/>
                  </w:tcBorders>
                  <w:shd w:val="clear" w:color="auto" w:fill="auto"/>
                  <w:vAlign w:val="center"/>
                  <w:hideMark/>
                </w:tcPr>
                <w:p w14:paraId="7BB4605B"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$5,000.00 </w:t>
                  </w:r>
                </w:p>
              </w:tc>
              <w:tc>
                <w:tcPr>
                  <w:tcW w:w="1008" w:type="dxa"/>
                  <w:tcBorders>
                    <w:top w:val="nil"/>
                    <w:left w:val="nil"/>
                    <w:bottom w:val="nil"/>
                    <w:right w:val="single" w:sz="4" w:space="0" w:color="auto"/>
                  </w:tcBorders>
                  <w:shd w:val="clear" w:color="auto" w:fill="auto"/>
                  <w:vAlign w:val="center"/>
                  <w:hideMark/>
                </w:tcPr>
                <w:p w14:paraId="51E176E6"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0</w:t>
                  </w:r>
                </w:p>
              </w:tc>
              <w:tc>
                <w:tcPr>
                  <w:tcW w:w="1465" w:type="dxa"/>
                  <w:tcBorders>
                    <w:top w:val="nil"/>
                    <w:left w:val="nil"/>
                    <w:bottom w:val="nil"/>
                    <w:right w:val="single" w:sz="8" w:space="0" w:color="auto"/>
                  </w:tcBorders>
                  <w:shd w:val="clear" w:color="auto" w:fill="auto"/>
                  <w:vAlign w:val="center"/>
                  <w:hideMark/>
                </w:tcPr>
                <w:p w14:paraId="519B2880"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$20,000.00 </w:t>
                  </w:r>
                </w:p>
              </w:tc>
            </w:tr>
            <w:tr w:rsidR="0068426F" w:rsidRPr="0068426F" w14:paraId="552916C4" w14:textId="77777777" w:rsidTr="0068426F">
              <w:trPr>
                <w:trHeight w:val="244"/>
              </w:trPr>
              <w:tc>
                <w:tcPr>
                  <w:tcW w:w="1772"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14:paraId="2EB7463C"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Total</w:t>
                  </w:r>
                </w:p>
              </w:tc>
              <w:tc>
                <w:tcPr>
                  <w:tcW w:w="1546" w:type="dxa"/>
                  <w:tcBorders>
                    <w:top w:val="single" w:sz="8" w:space="0" w:color="auto"/>
                    <w:left w:val="nil"/>
                    <w:bottom w:val="single" w:sz="8" w:space="0" w:color="auto"/>
                    <w:right w:val="single" w:sz="4" w:space="0" w:color="auto"/>
                  </w:tcBorders>
                  <w:shd w:val="clear" w:color="000000" w:fill="D9D9D9"/>
                  <w:noWrap/>
                  <w:vAlign w:val="center"/>
                  <w:hideMark/>
                </w:tcPr>
                <w:p w14:paraId="480E3DEB"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$824,673.60 </w:t>
                  </w:r>
                </w:p>
              </w:tc>
              <w:tc>
                <w:tcPr>
                  <w:tcW w:w="1226" w:type="dxa"/>
                  <w:tcBorders>
                    <w:top w:val="single" w:sz="8" w:space="0" w:color="auto"/>
                    <w:left w:val="nil"/>
                    <w:bottom w:val="single" w:sz="8" w:space="0" w:color="auto"/>
                    <w:right w:val="single" w:sz="4" w:space="0" w:color="auto"/>
                  </w:tcBorders>
                  <w:shd w:val="clear" w:color="000000" w:fill="D9D9D9"/>
                  <w:noWrap/>
                  <w:vAlign w:val="center"/>
                  <w:hideMark/>
                </w:tcPr>
                <w:p w14:paraId="656A3D35"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$630,500.80 </w:t>
                  </w:r>
                </w:p>
              </w:tc>
              <w:tc>
                <w:tcPr>
                  <w:tcW w:w="1008" w:type="dxa"/>
                  <w:tcBorders>
                    <w:top w:val="single" w:sz="8" w:space="0" w:color="auto"/>
                    <w:left w:val="nil"/>
                    <w:bottom w:val="single" w:sz="8" w:space="0" w:color="auto"/>
                    <w:right w:val="single" w:sz="4" w:space="0" w:color="auto"/>
                  </w:tcBorders>
                  <w:shd w:val="clear" w:color="000000" w:fill="D9D9D9"/>
                  <w:vAlign w:val="center"/>
                  <w:hideMark/>
                </w:tcPr>
                <w:p w14:paraId="37BAF61E"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$580,000 </w:t>
                  </w:r>
                </w:p>
              </w:tc>
              <w:tc>
                <w:tcPr>
                  <w:tcW w:w="1465" w:type="dxa"/>
                  <w:tcBorders>
                    <w:top w:val="single" w:sz="8" w:space="0" w:color="auto"/>
                    <w:left w:val="nil"/>
                    <w:bottom w:val="single" w:sz="8" w:space="0" w:color="auto"/>
                    <w:right w:val="single" w:sz="8" w:space="0" w:color="auto"/>
                  </w:tcBorders>
                  <w:shd w:val="clear" w:color="000000" w:fill="D9D9D9"/>
                  <w:noWrap/>
                  <w:vAlign w:val="center"/>
                  <w:hideMark/>
                </w:tcPr>
                <w:p w14:paraId="1A80AAE7" w14:textId="77777777" w:rsidR="0068426F" w:rsidRPr="0068426F" w:rsidRDefault="0068426F" w:rsidP="0068426F">
                  <w:pPr>
                    <w:jc w:val="center"/>
                    <w:rPr>
                      <w:rFonts w:ascii="Arial" w:eastAsia="Times New Roman" w:hAnsi="Arial" w:cs="Arial"/>
                      <w:color w:val="000000"/>
                      <w:sz w:val="18"/>
                      <w:szCs w:val="18"/>
                    </w:rPr>
                  </w:pPr>
                  <w:r w:rsidRPr="0068426F">
                    <w:rPr>
                      <w:rFonts w:ascii="Arial" w:eastAsia="Times New Roman" w:hAnsi="Arial" w:cs="Arial"/>
                      <w:color w:val="000000"/>
                      <w:sz w:val="18"/>
                      <w:szCs w:val="18"/>
                    </w:rPr>
                    <w:t xml:space="preserve">$2,035,174.40 </w:t>
                  </w:r>
                </w:p>
              </w:tc>
            </w:tr>
          </w:tbl>
          <w:p w14:paraId="245B358C" w14:textId="77777777" w:rsidR="0068426F" w:rsidRDefault="0068426F" w:rsidP="0068426F">
            <w:pPr>
              <w:tabs>
                <w:tab w:val="left" w:pos="1440"/>
                <w:tab w:val="left" w:pos="2160"/>
                <w:tab w:val="left" w:pos="5760"/>
              </w:tabs>
              <w:spacing w:before="40" w:after="40"/>
              <w:rPr>
                <w:rFonts w:eastAsia="Times New Roman"/>
                <w:color w:val="000000"/>
                <w:sz w:val="18"/>
                <w:szCs w:val="18"/>
              </w:rPr>
            </w:pPr>
          </w:p>
          <w:p w14:paraId="5A21F541" w14:textId="77777777" w:rsidR="00A42329" w:rsidRDefault="00A42329" w:rsidP="009C4E23">
            <w:pPr>
              <w:tabs>
                <w:tab w:val="left" w:pos="1440"/>
                <w:tab w:val="left" w:pos="2160"/>
                <w:tab w:val="left" w:pos="5760"/>
              </w:tabs>
              <w:spacing w:before="40" w:after="40"/>
              <w:rPr>
                <w:rFonts w:eastAsia="Times New Roman"/>
                <w:color w:val="000000"/>
                <w:sz w:val="18"/>
                <w:szCs w:val="18"/>
              </w:rPr>
            </w:pPr>
          </w:p>
          <w:p w14:paraId="63CA9DB2" w14:textId="77777777" w:rsidR="00A42329" w:rsidRDefault="00084F0E" w:rsidP="00A42329">
            <w:pPr>
              <w:tabs>
                <w:tab w:val="left" w:pos="1440"/>
                <w:tab w:val="left" w:pos="2160"/>
                <w:tab w:val="left" w:pos="5760"/>
              </w:tabs>
              <w:spacing w:before="40" w:after="40"/>
              <w:rPr>
                <w:rFonts w:eastAsia="Times New Roman"/>
                <w:b/>
                <w:color w:val="000000"/>
                <w:sz w:val="18"/>
                <w:szCs w:val="18"/>
                <w:u w:val="single"/>
              </w:rPr>
            </w:pPr>
            <w:r>
              <w:rPr>
                <w:rFonts w:eastAsia="Times New Roman"/>
                <w:b/>
                <w:color w:val="000000"/>
                <w:sz w:val="18"/>
                <w:szCs w:val="18"/>
                <w:u w:val="single"/>
              </w:rPr>
              <w:t>Milestones as per Original SOW</w:t>
            </w:r>
          </w:p>
          <w:tbl>
            <w:tblPr>
              <w:tblStyle w:val="TableGrid"/>
              <w:tblpPr w:leftFromText="180" w:rightFromText="180" w:vertAnchor="text" w:horzAnchor="margin" w:tblpY="2"/>
              <w:tblOverlap w:val="never"/>
              <w:tblW w:w="7033" w:type="dxa"/>
              <w:tblLayout w:type="fixed"/>
              <w:tblLook w:val="04A0" w:firstRow="1" w:lastRow="0" w:firstColumn="1" w:lastColumn="0" w:noHBand="0" w:noVBand="1"/>
              <w:tblPrChange w:id="48" w:author="Manish Arora" w:date="2019-12-11T23:49:00Z">
                <w:tblPr>
                  <w:tblStyle w:val="TableGrid"/>
                  <w:tblpPr w:leftFromText="180" w:rightFromText="180" w:vertAnchor="text" w:horzAnchor="margin" w:tblpY="2"/>
                  <w:tblOverlap w:val="never"/>
                  <w:tblW w:w="7068" w:type="dxa"/>
                  <w:tblLayout w:type="fixed"/>
                  <w:tblLook w:val="04A0" w:firstRow="1" w:lastRow="0" w:firstColumn="1" w:lastColumn="0" w:noHBand="0" w:noVBand="1"/>
                </w:tblPr>
              </w:tblPrChange>
            </w:tblPr>
            <w:tblGrid>
              <w:gridCol w:w="3861"/>
              <w:gridCol w:w="1511"/>
              <w:gridCol w:w="1661"/>
              <w:tblGridChange w:id="49">
                <w:tblGrid>
                  <w:gridCol w:w="3880"/>
                  <w:gridCol w:w="1519"/>
                  <w:gridCol w:w="1669"/>
                </w:tblGrid>
              </w:tblGridChange>
            </w:tblGrid>
            <w:tr w:rsidR="00A42329" w14:paraId="148F352E" w14:textId="77777777" w:rsidTr="005E6618">
              <w:trPr>
                <w:trHeight w:val="22"/>
                <w:trPrChange w:id="50" w:author="Manish Arora" w:date="2019-12-11T23:49:00Z">
                  <w:trPr>
                    <w:trHeight w:val="32"/>
                  </w:trPr>
                </w:trPrChange>
              </w:trPr>
              <w:tc>
                <w:tcPr>
                  <w:tcW w:w="3861" w:type="dxa"/>
                  <w:tcBorders>
                    <w:top w:val="single" w:sz="4" w:space="0" w:color="auto"/>
                    <w:left w:val="single" w:sz="4" w:space="0" w:color="auto"/>
                    <w:bottom w:val="single" w:sz="4" w:space="0" w:color="auto"/>
                    <w:right w:val="single" w:sz="4" w:space="0" w:color="auto"/>
                  </w:tcBorders>
                  <w:hideMark/>
                  <w:tcPrChange w:id="51" w:author="Manish Arora" w:date="2019-12-11T23:49:00Z">
                    <w:tcPr>
                      <w:tcW w:w="3880" w:type="dxa"/>
                      <w:tcBorders>
                        <w:top w:val="single" w:sz="4" w:space="0" w:color="auto"/>
                        <w:left w:val="single" w:sz="4" w:space="0" w:color="auto"/>
                        <w:bottom w:val="single" w:sz="4" w:space="0" w:color="auto"/>
                        <w:right w:val="single" w:sz="4" w:space="0" w:color="auto"/>
                      </w:tcBorders>
                      <w:hideMark/>
                    </w:tcPr>
                  </w:tcPrChange>
                </w:tcPr>
                <w:p w14:paraId="6F10A2C2" w14:textId="77777777" w:rsidR="00A42329" w:rsidRDefault="00A42329" w:rsidP="00A42329">
                  <w:pPr>
                    <w:spacing w:before="120" w:after="120"/>
                    <w:jc w:val="center"/>
                    <w:rPr>
                      <w:rFonts w:eastAsia="Times New Roman"/>
                      <w:b/>
                      <w:bCs/>
                      <w:iCs/>
                      <w:sz w:val="18"/>
                      <w:szCs w:val="20"/>
                    </w:rPr>
                  </w:pPr>
                  <w:r>
                    <w:rPr>
                      <w:b/>
                      <w:bCs/>
                      <w:color w:val="000000"/>
                      <w:sz w:val="18"/>
                      <w:szCs w:val="20"/>
                    </w:rPr>
                    <w:t>Project Phase/Billing cycle</w:t>
                  </w:r>
                </w:p>
              </w:tc>
              <w:tc>
                <w:tcPr>
                  <w:tcW w:w="1511" w:type="dxa"/>
                  <w:tcBorders>
                    <w:top w:val="single" w:sz="4" w:space="0" w:color="auto"/>
                    <w:left w:val="single" w:sz="4" w:space="0" w:color="auto"/>
                    <w:bottom w:val="single" w:sz="4" w:space="0" w:color="auto"/>
                    <w:right w:val="single" w:sz="4" w:space="0" w:color="auto"/>
                  </w:tcBorders>
                  <w:hideMark/>
                  <w:tcPrChange w:id="52" w:author="Manish Arora" w:date="2019-12-11T23:49:00Z">
                    <w:tcPr>
                      <w:tcW w:w="1519" w:type="dxa"/>
                      <w:tcBorders>
                        <w:top w:val="single" w:sz="4" w:space="0" w:color="auto"/>
                        <w:left w:val="single" w:sz="4" w:space="0" w:color="auto"/>
                        <w:bottom w:val="single" w:sz="4" w:space="0" w:color="auto"/>
                        <w:right w:val="single" w:sz="4" w:space="0" w:color="auto"/>
                      </w:tcBorders>
                      <w:hideMark/>
                    </w:tcPr>
                  </w:tcPrChange>
                </w:tcPr>
                <w:p w14:paraId="6C40D84C" w14:textId="77777777" w:rsidR="00A42329" w:rsidRDefault="00A42329" w:rsidP="00A42329">
                  <w:pPr>
                    <w:spacing w:before="120" w:after="120"/>
                    <w:jc w:val="center"/>
                    <w:rPr>
                      <w:rFonts w:eastAsia="Times New Roman"/>
                      <w:b/>
                      <w:bCs/>
                      <w:iCs/>
                      <w:sz w:val="18"/>
                      <w:szCs w:val="20"/>
                    </w:rPr>
                  </w:pPr>
                  <w:r>
                    <w:rPr>
                      <w:rFonts w:eastAsia="Times New Roman"/>
                      <w:b/>
                      <w:bCs/>
                      <w:color w:val="000000"/>
                      <w:sz w:val="18"/>
                      <w:szCs w:val="20"/>
                    </w:rPr>
                    <w:t>Anticipated Billing Date</w:t>
                  </w:r>
                </w:p>
              </w:tc>
              <w:tc>
                <w:tcPr>
                  <w:tcW w:w="1661" w:type="dxa"/>
                  <w:tcBorders>
                    <w:top w:val="single" w:sz="4" w:space="0" w:color="auto"/>
                    <w:left w:val="single" w:sz="4" w:space="0" w:color="auto"/>
                    <w:bottom w:val="single" w:sz="4" w:space="0" w:color="auto"/>
                    <w:right w:val="single" w:sz="4" w:space="0" w:color="auto"/>
                  </w:tcBorders>
                  <w:hideMark/>
                  <w:tcPrChange w:id="53" w:author="Manish Arora" w:date="2019-12-11T23:49:00Z">
                    <w:tcPr>
                      <w:tcW w:w="1669" w:type="dxa"/>
                      <w:tcBorders>
                        <w:top w:val="single" w:sz="4" w:space="0" w:color="auto"/>
                        <w:left w:val="single" w:sz="4" w:space="0" w:color="auto"/>
                        <w:bottom w:val="single" w:sz="4" w:space="0" w:color="auto"/>
                        <w:right w:val="single" w:sz="4" w:space="0" w:color="auto"/>
                      </w:tcBorders>
                      <w:hideMark/>
                    </w:tcPr>
                  </w:tcPrChange>
                </w:tcPr>
                <w:p w14:paraId="0EB6C423" w14:textId="77777777" w:rsidR="00A42329" w:rsidRDefault="00A42329" w:rsidP="00A42329">
                  <w:pPr>
                    <w:spacing w:before="120" w:after="120"/>
                    <w:jc w:val="center"/>
                    <w:rPr>
                      <w:rFonts w:eastAsia="Times New Roman"/>
                      <w:b/>
                      <w:bCs/>
                      <w:color w:val="000000"/>
                      <w:sz w:val="18"/>
                      <w:szCs w:val="20"/>
                    </w:rPr>
                  </w:pPr>
                  <w:r>
                    <w:rPr>
                      <w:rFonts w:eastAsia="Times New Roman"/>
                      <w:b/>
                      <w:bCs/>
                      <w:color w:val="000000"/>
                      <w:sz w:val="18"/>
                      <w:szCs w:val="20"/>
                    </w:rPr>
                    <w:t>Anticipated Billing Amount</w:t>
                  </w:r>
                </w:p>
              </w:tc>
            </w:tr>
            <w:tr w:rsidR="00A42329" w14:paraId="25D87581" w14:textId="77777777" w:rsidTr="005E6618">
              <w:trPr>
                <w:trHeight w:val="17"/>
                <w:trPrChange w:id="54" w:author="Manish Arora" w:date="2019-12-11T23:49:00Z">
                  <w:trPr>
                    <w:trHeight w:val="25"/>
                  </w:trPr>
                </w:trPrChange>
              </w:trPr>
              <w:tc>
                <w:tcPr>
                  <w:tcW w:w="3861" w:type="dxa"/>
                  <w:tcBorders>
                    <w:top w:val="single" w:sz="4" w:space="0" w:color="auto"/>
                    <w:left w:val="single" w:sz="4" w:space="0" w:color="auto"/>
                    <w:bottom w:val="single" w:sz="4" w:space="0" w:color="auto"/>
                    <w:right w:val="single" w:sz="4" w:space="0" w:color="auto"/>
                  </w:tcBorders>
                  <w:hideMark/>
                  <w:tcPrChange w:id="55" w:author="Manish Arora" w:date="2019-12-11T23:49:00Z">
                    <w:tcPr>
                      <w:tcW w:w="3880" w:type="dxa"/>
                      <w:tcBorders>
                        <w:top w:val="single" w:sz="4" w:space="0" w:color="auto"/>
                        <w:left w:val="single" w:sz="4" w:space="0" w:color="auto"/>
                        <w:bottom w:val="single" w:sz="4" w:space="0" w:color="auto"/>
                        <w:right w:val="single" w:sz="4" w:space="0" w:color="auto"/>
                      </w:tcBorders>
                      <w:hideMark/>
                    </w:tcPr>
                  </w:tcPrChange>
                </w:tcPr>
                <w:p w14:paraId="54F7DD9B" w14:textId="77777777" w:rsidR="00A42329" w:rsidRDefault="00A42329" w:rsidP="00A42329">
                  <w:pPr>
                    <w:spacing w:before="120" w:after="120"/>
                    <w:rPr>
                      <w:rFonts w:eastAsia="Times New Roman"/>
                      <w:b/>
                      <w:bCs/>
                      <w:iCs/>
                      <w:sz w:val="18"/>
                      <w:szCs w:val="20"/>
                    </w:rPr>
                  </w:pPr>
                  <w:r>
                    <w:rPr>
                      <w:rFonts w:eastAsia="Times New Roman"/>
                      <w:sz w:val="18"/>
                      <w:szCs w:val="20"/>
                    </w:rPr>
                    <w:t>Billing Cycle 1 – Sprint 17.1 &amp; 17.2 Completion</w:t>
                  </w:r>
                </w:p>
              </w:tc>
              <w:tc>
                <w:tcPr>
                  <w:tcW w:w="1511" w:type="dxa"/>
                  <w:tcBorders>
                    <w:top w:val="single" w:sz="4" w:space="0" w:color="auto"/>
                    <w:left w:val="single" w:sz="4" w:space="0" w:color="auto"/>
                    <w:bottom w:val="single" w:sz="4" w:space="0" w:color="auto"/>
                    <w:right w:val="single" w:sz="4" w:space="0" w:color="auto"/>
                  </w:tcBorders>
                  <w:vAlign w:val="center"/>
                  <w:hideMark/>
                  <w:tcPrChange w:id="56" w:author="Manish Arora" w:date="2019-12-11T23:49:00Z">
                    <w:tcPr>
                      <w:tcW w:w="1519" w:type="dxa"/>
                      <w:tcBorders>
                        <w:top w:val="single" w:sz="4" w:space="0" w:color="auto"/>
                        <w:left w:val="single" w:sz="4" w:space="0" w:color="auto"/>
                        <w:bottom w:val="single" w:sz="4" w:space="0" w:color="auto"/>
                        <w:right w:val="single" w:sz="4" w:space="0" w:color="auto"/>
                      </w:tcBorders>
                      <w:vAlign w:val="center"/>
                      <w:hideMark/>
                    </w:tcPr>
                  </w:tcPrChange>
                </w:tcPr>
                <w:p w14:paraId="43FD707B" w14:textId="77777777" w:rsidR="00A42329" w:rsidRDefault="00A42329" w:rsidP="00A42329">
                  <w:pPr>
                    <w:spacing w:before="120" w:after="120"/>
                    <w:jc w:val="center"/>
                    <w:rPr>
                      <w:rFonts w:eastAsia="Times New Roman"/>
                      <w:bCs/>
                      <w:iCs/>
                      <w:sz w:val="18"/>
                      <w:szCs w:val="20"/>
                    </w:rPr>
                  </w:pPr>
                  <w:r>
                    <w:rPr>
                      <w:color w:val="000000"/>
                      <w:sz w:val="18"/>
                      <w:szCs w:val="18"/>
                    </w:rPr>
                    <w:t>9-May-19</w:t>
                  </w:r>
                </w:p>
              </w:tc>
              <w:tc>
                <w:tcPr>
                  <w:tcW w:w="1661" w:type="dxa"/>
                  <w:tcBorders>
                    <w:top w:val="single" w:sz="4" w:space="0" w:color="auto"/>
                    <w:left w:val="single" w:sz="4" w:space="0" w:color="auto"/>
                    <w:bottom w:val="single" w:sz="4" w:space="0" w:color="auto"/>
                    <w:right w:val="single" w:sz="4" w:space="0" w:color="auto"/>
                  </w:tcBorders>
                  <w:vAlign w:val="center"/>
                  <w:hideMark/>
                  <w:tcPrChange w:id="57" w:author="Manish Arora" w:date="2019-12-11T23:49:00Z">
                    <w:tcPr>
                      <w:tcW w:w="1669" w:type="dxa"/>
                      <w:tcBorders>
                        <w:top w:val="single" w:sz="4" w:space="0" w:color="auto"/>
                        <w:left w:val="single" w:sz="4" w:space="0" w:color="auto"/>
                        <w:bottom w:val="single" w:sz="4" w:space="0" w:color="auto"/>
                        <w:right w:val="single" w:sz="4" w:space="0" w:color="auto"/>
                      </w:tcBorders>
                      <w:vAlign w:val="center"/>
                      <w:hideMark/>
                    </w:tcPr>
                  </w:tcPrChange>
                </w:tcPr>
                <w:p w14:paraId="6CD0EB1C" w14:textId="77777777" w:rsidR="00A42329" w:rsidRDefault="00A42329" w:rsidP="00A42329">
                  <w:pPr>
                    <w:spacing w:before="120" w:after="120"/>
                    <w:jc w:val="center"/>
                    <w:rPr>
                      <w:rFonts w:eastAsia="Times New Roman"/>
                      <w:bCs/>
                      <w:iCs/>
                      <w:sz w:val="18"/>
                      <w:szCs w:val="20"/>
                    </w:rPr>
                  </w:pPr>
                  <w:r>
                    <w:rPr>
                      <w:color w:val="000000"/>
                      <w:sz w:val="18"/>
                      <w:szCs w:val="18"/>
                    </w:rPr>
                    <w:t xml:space="preserve">$134,945.60 </w:t>
                  </w:r>
                </w:p>
              </w:tc>
            </w:tr>
            <w:tr w:rsidR="00A42329" w14:paraId="6639B8C0" w14:textId="77777777" w:rsidTr="005E6618">
              <w:trPr>
                <w:trHeight w:val="19"/>
                <w:trPrChange w:id="58" w:author="Manish Arora" w:date="2019-12-11T23:49:00Z">
                  <w:trPr>
                    <w:trHeight w:val="27"/>
                  </w:trPr>
                </w:trPrChange>
              </w:trPr>
              <w:tc>
                <w:tcPr>
                  <w:tcW w:w="3861" w:type="dxa"/>
                  <w:tcBorders>
                    <w:top w:val="single" w:sz="4" w:space="0" w:color="auto"/>
                    <w:left w:val="single" w:sz="4" w:space="0" w:color="auto"/>
                    <w:bottom w:val="single" w:sz="4" w:space="0" w:color="auto"/>
                    <w:right w:val="single" w:sz="4" w:space="0" w:color="auto"/>
                  </w:tcBorders>
                  <w:hideMark/>
                  <w:tcPrChange w:id="59" w:author="Manish Arora" w:date="2019-12-11T23:49:00Z">
                    <w:tcPr>
                      <w:tcW w:w="3880" w:type="dxa"/>
                      <w:tcBorders>
                        <w:top w:val="single" w:sz="4" w:space="0" w:color="auto"/>
                        <w:left w:val="single" w:sz="4" w:space="0" w:color="auto"/>
                        <w:bottom w:val="single" w:sz="4" w:space="0" w:color="auto"/>
                        <w:right w:val="single" w:sz="4" w:space="0" w:color="auto"/>
                      </w:tcBorders>
                      <w:hideMark/>
                    </w:tcPr>
                  </w:tcPrChange>
                </w:tcPr>
                <w:p w14:paraId="7C2091BA" w14:textId="77777777" w:rsidR="00A42329" w:rsidRDefault="00A42329" w:rsidP="00A42329">
                  <w:pPr>
                    <w:spacing w:before="120" w:after="120"/>
                    <w:rPr>
                      <w:rFonts w:eastAsia="Times New Roman"/>
                      <w:sz w:val="18"/>
                      <w:szCs w:val="20"/>
                    </w:rPr>
                  </w:pPr>
                  <w:r>
                    <w:rPr>
                      <w:rFonts w:eastAsia="Times New Roman"/>
                      <w:sz w:val="18"/>
                      <w:szCs w:val="20"/>
                    </w:rPr>
                    <w:t>Billing Cycle 2 - Sprint 17.3 &amp; 17.4 Completion</w:t>
                  </w:r>
                </w:p>
              </w:tc>
              <w:tc>
                <w:tcPr>
                  <w:tcW w:w="1511" w:type="dxa"/>
                  <w:tcBorders>
                    <w:top w:val="single" w:sz="4" w:space="0" w:color="auto"/>
                    <w:left w:val="single" w:sz="4" w:space="0" w:color="auto"/>
                    <w:bottom w:val="single" w:sz="4" w:space="0" w:color="auto"/>
                    <w:right w:val="single" w:sz="4" w:space="0" w:color="auto"/>
                  </w:tcBorders>
                  <w:vAlign w:val="center"/>
                  <w:hideMark/>
                  <w:tcPrChange w:id="60" w:author="Manish Arora" w:date="2019-12-11T23:49:00Z">
                    <w:tcPr>
                      <w:tcW w:w="1519" w:type="dxa"/>
                      <w:tcBorders>
                        <w:top w:val="single" w:sz="4" w:space="0" w:color="auto"/>
                        <w:left w:val="single" w:sz="4" w:space="0" w:color="auto"/>
                        <w:bottom w:val="single" w:sz="4" w:space="0" w:color="auto"/>
                        <w:right w:val="single" w:sz="4" w:space="0" w:color="auto"/>
                      </w:tcBorders>
                      <w:vAlign w:val="center"/>
                      <w:hideMark/>
                    </w:tcPr>
                  </w:tcPrChange>
                </w:tcPr>
                <w:p w14:paraId="088391CC" w14:textId="77777777" w:rsidR="00A42329" w:rsidRDefault="00A42329" w:rsidP="00A42329">
                  <w:pPr>
                    <w:spacing w:before="120" w:after="120"/>
                    <w:jc w:val="center"/>
                    <w:rPr>
                      <w:rFonts w:eastAsia="Times New Roman"/>
                      <w:bCs/>
                      <w:iCs/>
                      <w:sz w:val="18"/>
                      <w:szCs w:val="20"/>
                    </w:rPr>
                  </w:pPr>
                  <w:r>
                    <w:rPr>
                      <w:color w:val="000000"/>
                      <w:sz w:val="18"/>
                      <w:szCs w:val="18"/>
                    </w:rPr>
                    <w:t>6-Jun-19</w:t>
                  </w:r>
                </w:p>
              </w:tc>
              <w:tc>
                <w:tcPr>
                  <w:tcW w:w="1661" w:type="dxa"/>
                  <w:tcBorders>
                    <w:top w:val="single" w:sz="4" w:space="0" w:color="auto"/>
                    <w:left w:val="single" w:sz="4" w:space="0" w:color="auto"/>
                    <w:bottom w:val="single" w:sz="4" w:space="0" w:color="auto"/>
                    <w:right w:val="single" w:sz="4" w:space="0" w:color="auto"/>
                  </w:tcBorders>
                  <w:vAlign w:val="center"/>
                  <w:hideMark/>
                  <w:tcPrChange w:id="61" w:author="Manish Arora" w:date="2019-12-11T23:49:00Z">
                    <w:tcPr>
                      <w:tcW w:w="1669" w:type="dxa"/>
                      <w:tcBorders>
                        <w:top w:val="single" w:sz="4" w:space="0" w:color="auto"/>
                        <w:left w:val="single" w:sz="4" w:space="0" w:color="auto"/>
                        <w:bottom w:val="single" w:sz="4" w:space="0" w:color="auto"/>
                        <w:right w:val="single" w:sz="4" w:space="0" w:color="auto"/>
                      </w:tcBorders>
                      <w:vAlign w:val="center"/>
                      <w:hideMark/>
                    </w:tcPr>
                  </w:tcPrChange>
                </w:tcPr>
                <w:p w14:paraId="3A7CF116" w14:textId="77777777" w:rsidR="00A42329" w:rsidRDefault="00A42329" w:rsidP="00A42329">
                  <w:pPr>
                    <w:spacing w:before="120" w:after="120"/>
                    <w:jc w:val="center"/>
                    <w:rPr>
                      <w:rFonts w:eastAsia="Times New Roman"/>
                      <w:bCs/>
                      <w:iCs/>
                      <w:sz w:val="18"/>
                      <w:szCs w:val="20"/>
                    </w:rPr>
                  </w:pPr>
                  <w:r>
                    <w:rPr>
                      <w:color w:val="000000"/>
                      <w:sz w:val="18"/>
                      <w:szCs w:val="18"/>
                    </w:rPr>
                    <w:t xml:space="preserve">$134,945.60 </w:t>
                  </w:r>
                </w:p>
              </w:tc>
            </w:tr>
            <w:tr w:rsidR="00A42329" w14:paraId="152577BF" w14:textId="77777777" w:rsidTr="005E6618">
              <w:trPr>
                <w:trHeight w:val="22"/>
                <w:trPrChange w:id="62" w:author="Manish Arora" w:date="2019-12-11T23:49:00Z">
                  <w:trPr>
                    <w:trHeight w:val="31"/>
                  </w:trPr>
                </w:trPrChange>
              </w:trPr>
              <w:tc>
                <w:tcPr>
                  <w:tcW w:w="3861" w:type="dxa"/>
                  <w:tcBorders>
                    <w:top w:val="single" w:sz="4" w:space="0" w:color="auto"/>
                    <w:left w:val="single" w:sz="4" w:space="0" w:color="auto"/>
                    <w:bottom w:val="single" w:sz="4" w:space="0" w:color="auto"/>
                    <w:right w:val="single" w:sz="4" w:space="0" w:color="auto"/>
                  </w:tcBorders>
                  <w:hideMark/>
                  <w:tcPrChange w:id="63" w:author="Manish Arora" w:date="2019-12-11T23:49:00Z">
                    <w:tcPr>
                      <w:tcW w:w="3880" w:type="dxa"/>
                      <w:tcBorders>
                        <w:top w:val="single" w:sz="4" w:space="0" w:color="auto"/>
                        <w:left w:val="single" w:sz="4" w:space="0" w:color="auto"/>
                        <w:bottom w:val="single" w:sz="4" w:space="0" w:color="auto"/>
                        <w:right w:val="single" w:sz="4" w:space="0" w:color="auto"/>
                      </w:tcBorders>
                      <w:hideMark/>
                    </w:tcPr>
                  </w:tcPrChange>
                </w:tcPr>
                <w:p w14:paraId="4F717CD5" w14:textId="77777777" w:rsidR="00A42329" w:rsidRDefault="00A42329" w:rsidP="00A42329">
                  <w:pPr>
                    <w:spacing w:before="120" w:after="120"/>
                    <w:rPr>
                      <w:rFonts w:eastAsia="Times New Roman"/>
                      <w:sz w:val="18"/>
                      <w:szCs w:val="20"/>
                    </w:rPr>
                  </w:pPr>
                  <w:r>
                    <w:rPr>
                      <w:rFonts w:eastAsia="Times New Roman"/>
                      <w:sz w:val="18"/>
                      <w:szCs w:val="20"/>
                    </w:rPr>
                    <w:t xml:space="preserve">Billing Cycle 3 - </w:t>
                  </w:r>
                  <w:del w:id="64" w:author="Angie Christianson" w:date="2019-12-11T08:35:00Z">
                    <w:r w:rsidDel="00686858">
                      <w:rPr>
                        <w:rFonts w:eastAsia="Times New Roman"/>
                        <w:sz w:val="18"/>
                        <w:szCs w:val="20"/>
                      </w:rPr>
                      <w:delText xml:space="preserve"> </w:delText>
                    </w:r>
                  </w:del>
                  <w:r>
                    <w:rPr>
                      <w:rFonts w:eastAsia="Times New Roman"/>
                      <w:sz w:val="18"/>
                      <w:szCs w:val="20"/>
                    </w:rPr>
                    <w:t xml:space="preserve">Sprint 17.5 &amp; </w:t>
                  </w:r>
                  <w:del w:id="65" w:author="Angie Christianson" w:date="2019-12-11T08:35:00Z">
                    <w:r w:rsidDel="00686858">
                      <w:rPr>
                        <w:rFonts w:eastAsia="Times New Roman"/>
                        <w:sz w:val="18"/>
                        <w:szCs w:val="20"/>
                      </w:rPr>
                      <w:delText xml:space="preserve"> </w:delText>
                    </w:r>
                  </w:del>
                  <w:r>
                    <w:rPr>
                      <w:rFonts w:eastAsia="Times New Roman"/>
                      <w:sz w:val="18"/>
                      <w:szCs w:val="20"/>
                    </w:rPr>
                    <w:t>18.1 Completion</w:t>
                  </w:r>
                </w:p>
              </w:tc>
              <w:tc>
                <w:tcPr>
                  <w:tcW w:w="1511" w:type="dxa"/>
                  <w:tcBorders>
                    <w:top w:val="single" w:sz="4" w:space="0" w:color="auto"/>
                    <w:left w:val="single" w:sz="4" w:space="0" w:color="auto"/>
                    <w:bottom w:val="single" w:sz="4" w:space="0" w:color="auto"/>
                    <w:right w:val="single" w:sz="4" w:space="0" w:color="auto"/>
                  </w:tcBorders>
                  <w:vAlign w:val="center"/>
                  <w:hideMark/>
                  <w:tcPrChange w:id="66" w:author="Manish Arora" w:date="2019-12-11T23:49:00Z">
                    <w:tcPr>
                      <w:tcW w:w="1519" w:type="dxa"/>
                      <w:tcBorders>
                        <w:top w:val="single" w:sz="4" w:space="0" w:color="auto"/>
                        <w:left w:val="single" w:sz="4" w:space="0" w:color="auto"/>
                        <w:bottom w:val="single" w:sz="4" w:space="0" w:color="auto"/>
                        <w:right w:val="single" w:sz="4" w:space="0" w:color="auto"/>
                      </w:tcBorders>
                      <w:vAlign w:val="center"/>
                      <w:hideMark/>
                    </w:tcPr>
                  </w:tcPrChange>
                </w:tcPr>
                <w:p w14:paraId="4FCEE479" w14:textId="77777777" w:rsidR="00A42329" w:rsidRDefault="00A42329" w:rsidP="00A42329">
                  <w:pPr>
                    <w:spacing w:before="120" w:after="120"/>
                    <w:jc w:val="center"/>
                    <w:rPr>
                      <w:rFonts w:eastAsia="Times New Roman"/>
                      <w:bCs/>
                      <w:iCs/>
                      <w:sz w:val="18"/>
                      <w:szCs w:val="20"/>
                    </w:rPr>
                  </w:pPr>
                  <w:r>
                    <w:rPr>
                      <w:color w:val="000000"/>
                      <w:sz w:val="18"/>
                      <w:szCs w:val="18"/>
                    </w:rPr>
                    <w:t>4-Jul-19</w:t>
                  </w:r>
                </w:p>
              </w:tc>
              <w:tc>
                <w:tcPr>
                  <w:tcW w:w="1661" w:type="dxa"/>
                  <w:tcBorders>
                    <w:top w:val="single" w:sz="4" w:space="0" w:color="auto"/>
                    <w:left w:val="single" w:sz="4" w:space="0" w:color="auto"/>
                    <w:bottom w:val="single" w:sz="4" w:space="0" w:color="auto"/>
                    <w:right w:val="single" w:sz="4" w:space="0" w:color="auto"/>
                  </w:tcBorders>
                  <w:vAlign w:val="center"/>
                  <w:hideMark/>
                  <w:tcPrChange w:id="67" w:author="Manish Arora" w:date="2019-12-11T23:49:00Z">
                    <w:tcPr>
                      <w:tcW w:w="1669" w:type="dxa"/>
                      <w:tcBorders>
                        <w:top w:val="single" w:sz="4" w:space="0" w:color="auto"/>
                        <w:left w:val="single" w:sz="4" w:space="0" w:color="auto"/>
                        <w:bottom w:val="single" w:sz="4" w:space="0" w:color="auto"/>
                        <w:right w:val="single" w:sz="4" w:space="0" w:color="auto"/>
                      </w:tcBorders>
                      <w:vAlign w:val="center"/>
                      <w:hideMark/>
                    </w:tcPr>
                  </w:tcPrChange>
                </w:tcPr>
                <w:p w14:paraId="4F1FE1C7" w14:textId="77777777" w:rsidR="00A42329" w:rsidRDefault="00A42329" w:rsidP="00A42329">
                  <w:pPr>
                    <w:spacing w:before="120" w:after="120"/>
                    <w:jc w:val="center"/>
                    <w:rPr>
                      <w:rFonts w:eastAsia="Times New Roman"/>
                      <w:bCs/>
                      <w:iCs/>
                      <w:sz w:val="18"/>
                      <w:szCs w:val="20"/>
                    </w:rPr>
                  </w:pPr>
                  <w:r>
                    <w:rPr>
                      <w:color w:val="000000"/>
                      <w:sz w:val="18"/>
                      <w:szCs w:val="18"/>
                    </w:rPr>
                    <w:t xml:space="preserve">$134,945.60 </w:t>
                  </w:r>
                </w:p>
              </w:tc>
            </w:tr>
            <w:tr w:rsidR="00A42329" w14:paraId="62EFDE68" w14:textId="77777777" w:rsidTr="005E6618">
              <w:trPr>
                <w:trHeight w:val="21"/>
                <w:trPrChange w:id="68" w:author="Manish Arora" w:date="2019-12-11T23:49:00Z">
                  <w:trPr>
                    <w:trHeight w:val="29"/>
                  </w:trPr>
                </w:trPrChange>
              </w:trPr>
              <w:tc>
                <w:tcPr>
                  <w:tcW w:w="3861" w:type="dxa"/>
                  <w:tcBorders>
                    <w:top w:val="single" w:sz="4" w:space="0" w:color="auto"/>
                    <w:left w:val="single" w:sz="4" w:space="0" w:color="auto"/>
                    <w:bottom w:val="single" w:sz="4" w:space="0" w:color="auto"/>
                    <w:right w:val="single" w:sz="4" w:space="0" w:color="auto"/>
                  </w:tcBorders>
                  <w:hideMark/>
                  <w:tcPrChange w:id="69" w:author="Manish Arora" w:date="2019-12-11T23:49:00Z">
                    <w:tcPr>
                      <w:tcW w:w="3880" w:type="dxa"/>
                      <w:tcBorders>
                        <w:top w:val="single" w:sz="4" w:space="0" w:color="auto"/>
                        <w:left w:val="single" w:sz="4" w:space="0" w:color="auto"/>
                        <w:bottom w:val="single" w:sz="4" w:space="0" w:color="auto"/>
                        <w:right w:val="single" w:sz="4" w:space="0" w:color="auto"/>
                      </w:tcBorders>
                      <w:hideMark/>
                    </w:tcPr>
                  </w:tcPrChange>
                </w:tcPr>
                <w:p w14:paraId="596F95CE" w14:textId="77777777" w:rsidR="00A42329" w:rsidRDefault="00A42329" w:rsidP="00A42329">
                  <w:pPr>
                    <w:spacing w:before="120" w:after="120"/>
                    <w:rPr>
                      <w:rFonts w:eastAsia="Times New Roman"/>
                      <w:sz w:val="18"/>
                      <w:szCs w:val="20"/>
                    </w:rPr>
                  </w:pPr>
                  <w:r>
                    <w:rPr>
                      <w:rFonts w:eastAsia="Times New Roman"/>
                      <w:sz w:val="18"/>
                      <w:szCs w:val="20"/>
                    </w:rPr>
                    <w:t xml:space="preserve">Billing Cycle 4 - </w:t>
                  </w:r>
                  <w:del w:id="70" w:author="Angie Christianson" w:date="2019-12-11T08:35:00Z">
                    <w:r w:rsidDel="00686858">
                      <w:rPr>
                        <w:rFonts w:eastAsia="Times New Roman"/>
                        <w:sz w:val="18"/>
                        <w:szCs w:val="20"/>
                      </w:rPr>
                      <w:delText xml:space="preserve"> </w:delText>
                    </w:r>
                  </w:del>
                  <w:r>
                    <w:rPr>
                      <w:rFonts w:eastAsia="Times New Roman"/>
                      <w:sz w:val="18"/>
                      <w:szCs w:val="20"/>
                    </w:rPr>
                    <w:t>Sprint 18.2 &amp; 18.3 Completion</w:t>
                  </w:r>
                </w:p>
              </w:tc>
              <w:tc>
                <w:tcPr>
                  <w:tcW w:w="1511" w:type="dxa"/>
                  <w:tcBorders>
                    <w:top w:val="single" w:sz="4" w:space="0" w:color="auto"/>
                    <w:left w:val="single" w:sz="4" w:space="0" w:color="auto"/>
                    <w:bottom w:val="single" w:sz="4" w:space="0" w:color="auto"/>
                    <w:right w:val="single" w:sz="4" w:space="0" w:color="auto"/>
                  </w:tcBorders>
                  <w:vAlign w:val="center"/>
                  <w:hideMark/>
                  <w:tcPrChange w:id="71" w:author="Manish Arora" w:date="2019-12-11T23:49:00Z">
                    <w:tcPr>
                      <w:tcW w:w="1519" w:type="dxa"/>
                      <w:tcBorders>
                        <w:top w:val="single" w:sz="4" w:space="0" w:color="auto"/>
                        <w:left w:val="single" w:sz="4" w:space="0" w:color="auto"/>
                        <w:bottom w:val="single" w:sz="4" w:space="0" w:color="auto"/>
                        <w:right w:val="single" w:sz="4" w:space="0" w:color="auto"/>
                      </w:tcBorders>
                      <w:vAlign w:val="center"/>
                      <w:hideMark/>
                    </w:tcPr>
                  </w:tcPrChange>
                </w:tcPr>
                <w:p w14:paraId="28D2DB40" w14:textId="77777777" w:rsidR="00A42329" w:rsidRDefault="00A42329" w:rsidP="00A42329">
                  <w:pPr>
                    <w:spacing w:before="120" w:after="120"/>
                    <w:jc w:val="center"/>
                    <w:rPr>
                      <w:rFonts w:eastAsia="Times New Roman"/>
                      <w:bCs/>
                      <w:iCs/>
                      <w:sz w:val="18"/>
                      <w:szCs w:val="20"/>
                    </w:rPr>
                  </w:pPr>
                  <w:r>
                    <w:rPr>
                      <w:color w:val="000000"/>
                      <w:sz w:val="18"/>
                      <w:szCs w:val="18"/>
                    </w:rPr>
                    <w:t>1-Aug-19</w:t>
                  </w:r>
                </w:p>
              </w:tc>
              <w:tc>
                <w:tcPr>
                  <w:tcW w:w="1661" w:type="dxa"/>
                  <w:tcBorders>
                    <w:top w:val="single" w:sz="4" w:space="0" w:color="auto"/>
                    <w:left w:val="single" w:sz="4" w:space="0" w:color="auto"/>
                    <w:bottom w:val="single" w:sz="4" w:space="0" w:color="auto"/>
                    <w:right w:val="single" w:sz="4" w:space="0" w:color="auto"/>
                  </w:tcBorders>
                  <w:vAlign w:val="center"/>
                  <w:hideMark/>
                  <w:tcPrChange w:id="72" w:author="Manish Arora" w:date="2019-12-11T23:49:00Z">
                    <w:tcPr>
                      <w:tcW w:w="1669" w:type="dxa"/>
                      <w:tcBorders>
                        <w:top w:val="single" w:sz="4" w:space="0" w:color="auto"/>
                        <w:left w:val="single" w:sz="4" w:space="0" w:color="auto"/>
                        <w:bottom w:val="single" w:sz="4" w:space="0" w:color="auto"/>
                        <w:right w:val="single" w:sz="4" w:space="0" w:color="auto"/>
                      </w:tcBorders>
                      <w:vAlign w:val="center"/>
                      <w:hideMark/>
                    </w:tcPr>
                  </w:tcPrChange>
                </w:tcPr>
                <w:p w14:paraId="3C31F0CE" w14:textId="77777777" w:rsidR="00A42329" w:rsidRDefault="00A42329" w:rsidP="00A42329">
                  <w:pPr>
                    <w:spacing w:before="120" w:after="120"/>
                    <w:jc w:val="center"/>
                    <w:rPr>
                      <w:rFonts w:eastAsia="Times New Roman"/>
                      <w:bCs/>
                      <w:iCs/>
                      <w:sz w:val="18"/>
                      <w:szCs w:val="20"/>
                    </w:rPr>
                  </w:pPr>
                  <w:r>
                    <w:rPr>
                      <w:color w:val="000000"/>
                      <w:sz w:val="18"/>
                      <w:szCs w:val="18"/>
                    </w:rPr>
                    <w:t xml:space="preserve">$134,945.60 </w:t>
                  </w:r>
                </w:p>
              </w:tc>
            </w:tr>
            <w:tr w:rsidR="00A42329" w14:paraId="04DB9D63" w14:textId="77777777" w:rsidTr="005E6618">
              <w:trPr>
                <w:trHeight w:val="21"/>
                <w:trPrChange w:id="73" w:author="Manish Arora" w:date="2019-12-11T23:49:00Z">
                  <w:trPr>
                    <w:trHeight w:val="29"/>
                  </w:trPr>
                </w:trPrChange>
              </w:trPr>
              <w:tc>
                <w:tcPr>
                  <w:tcW w:w="3861" w:type="dxa"/>
                  <w:tcBorders>
                    <w:top w:val="single" w:sz="4" w:space="0" w:color="auto"/>
                    <w:left w:val="single" w:sz="4" w:space="0" w:color="auto"/>
                    <w:bottom w:val="single" w:sz="4" w:space="0" w:color="auto"/>
                    <w:right w:val="single" w:sz="4" w:space="0" w:color="auto"/>
                  </w:tcBorders>
                  <w:hideMark/>
                  <w:tcPrChange w:id="74" w:author="Manish Arora" w:date="2019-12-11T23:49:00Z">
                    <w:tcPr>
                      <w:tcW w:w="3880" w:type="dxa"/>
                      <w:tcBorders>
                        <w:top w:val="single" w:sz="4" w:space="0" w:color="auto"/>
                        <w:left w:val="single" w:sz="4" w:space="0" w:color="auto"/>
                        <w:bottom w:val="single" w:sz="4" w:space="0" w:color="auto"/>
                        <w:right w:val="single" w:sz="4" w:space="0" w:color="auto"/>
                      </w:tcBorders>
                      <w:hideMark/>
                    </w:tcPr>
                  </w:tcPrChange>
                </w:tcPr>
                <w:p w14:paraId="2734383D" w14:textId="77777777" w:rsidR="00A42329" w:rsidRDefault="00A42329" w:rsidP="00A42329">
                  <w:pPr>
                    <w:spacing w:before="120" w:after="120"/>
                    <w:rPr>
                      <w:rFonts w:eastAsia="Times New Roman"/>
                      <w:sz w:val="18"/>
                      <w:szCs w:val="20"/>
                    </w:rPr>
                  </w:pPr>
                  <w:r>
                    <w:rPr>
                      <w:rFonts w:eastAsia="Times New Roman"/>
                      <w:sz w:val="18"/>
                      <w:szCs w:val="20"/>
                    </w:rPr>
                    <w:t xml:space="preserve">Billing Cycle 5 - </w:t>
                  </w:r>
                  <w:del w:id="75" w:author="Angie Christianson" w:date="2019-12-11T08:35:00Z">
                    <w:r w:rsidDel="00686858">
                      <w:rPr>
                        <w:rFonts w:eastAsia="Times New Roman"/>
                        <w:sz w:val="18"/>
                        <w:szCs w:val="20"/>
                      </w:rPr>
                      <w:delText xml:space="preserve"> </w:delText>
                    </w:r>
                  </w:del>
                  <w:r>
                    <w:rPr>
                      <w:rFonts w:eastAsia="Times New Roman"/>
                      <w:sz w:val="18"/>
                      <w:szCs w:val="20"/>
                    </w:rPr>
                    <w:t>Sprint 18.4 &amp; 18.5 Completion</w:t>
                  </w:r>
                </w:p>
              </w:tc>
              <w:tc>
                <w:tcPr>
                  <w:tcW w:w="1511" w:type="dxa"/>
                  <w:tcBorders>
                    <w:top w:val="single" w:sz="4" w:space="0" w:color="auto"/>
                    <w:left w:val="single" w:sz="4" w:space="0" w:color="auto"/>
                    <w:bottom w:val="single" w:sz="4" w:space="0" w:color="auto"/>
                    <w:right w:val="single" w:sz="4" w:space="0" w:color="auto"/>
                  </w:tcBorders>
                  <w:vAlign w:val="center"/>
                  <w:hideMark/>
                  <w:tcPrChange w:id="76" w:author="Manish Arora" w:date="2019-12-11T23:49:00Z">
                    <w:tcPr>
                      <w:tcW w:w="1519" w:type="dxa"/>
                      <w:tcBorders>
                        <w:top w:val="single" w:sz="4" w:space="0" w:color="auto"/>
                        <w:left w:val="single" w:sz="4" w:space="0" w:color="auto"/>
                        <w:bottom w:val="single" w:sz="4" w:space="0" w:color="auto"/>
                        <w:right w:val="single" w:sz="4" w:space="0" w:color="auto"/>
                      </w:tcBorders>
                      <w:vAlign w:val="center"/>
                      <w:hideMark/>
                    </w:tcPr>
                  </w:tcPrChange>
                </w:tcPr>
                <w:p w14:paraId="195E4AB0" w14:textId="77777777" w:rsidR="00A42329" w:rsidRDefault="00A42329" w:rsidP="00A42329">
                  <w:pPr>
                    <w:spacing w:before="120" w:after="120"/>
                    <w:jc w:val="center"/>
                    <w:rPr>
                      <w:rFonts w:eastAsia="Times New Roman"/>
                      <w:bCs/>
                      <w:iCs/>
                      <w:sz w:val="18"/>
                      <w:szCs w:val="20"/>
                    </w:rPr>
                  </w:pPr>
                  <w:r>
                    <w:rPr>
                      <w:color w:val="000000"/>
                      <w:sz w:val="18"/>
                      <w:szCs w:val="18"/>
                    </w:rPr>
                    <w:t>29-Aug-19</w:t>
                  </w:r>
                </w:p>
              </w:tc>
              <w:tc>
                <w:tcPr>
                  <w:tcW w:w="1661" w:type="dxa"/>
                  <w:tcBorders>
                    <w:top w:val="single" w:sz="4" w:space="0" w:color="auto"/>
                    <w:left w:val="single" w:sz="4" w:space="0" w:color="auto"/>
                    <w:bottom w:val="single" w:sz="4" w:space="0" w:color="auto"/>
                    <w:right w:val="single" w:sz="4" w:space="0" w:color="auto"/>
                  </w:tcBorders>
                  <w:vAlign w:val="center"/>
                  <w:hideMark/>
                  <w:tcPrChange w:id="77" w:author="Manish Arora" w:date="2019-12-11T23:49:00Z">
                    <w:tcPr>
                      <w:tcW w:w="1669" w:type="dxa"/>
                      <w:tcBorders>
                        <w:top w:val="single" w:sz="4" w:space="0" w:color="auto"/>
                        <w:left w:val="single" w:sz="4" w:space="0" w:color="auto"/>
                        <w:bottom w:val="single" w:sz="4" w:space="0" w:color="auto"/>
                        <w:right w:val="single" w:sz="4" w:space="0" w:color="auto"/>
                      </w:tcBorders>
                      <w:vAlign w:val="center"/>
                      <w:hideMark/>
                    </w:tcPr>
                  </w:tcPrChange>
                </w:tcPr>
                <w:p w14:paraId="51640333" w14:textId="77777777" w:rsidR="00A42329" w:rsidRDefault="00A42329" w:rsidP="00A42329">
                  <w:pPr>
                    <w:spacing w:before="120" w:after="120"/>
                    <w:jc w:val="center"/>
                    <w:rPr>
                      <w:rFonts w:eastAsia="Times New Roman"/>
                      <w:bCs/>
                      <w:iCs/>
                      <w:sz w:val="18"/>
                      <w:szCs w:val="20"/>
                    </w:rPr>
                  </w:pPr>
                  <w:r>
                    <w:rPr>
                      <w:color w:val="000000"/>
                      <w:sz w:val="18"/>
                      <w:szCs w:val="18"/>
                    </w:rPr>
                    <w:t xml:space="preserve">$134,945.60 </w:t>
                  </w:r>
                </w:p>
              </w:tc>
            </w:tr>
            <w:tr w:rsidR="00A42329" w14:paraId="60AC16EC" w14:textId="77777777" w:rsidTr="005E6618">
              <w:trPr>
                <w:trHeight w:val="21"/>
                <w:trPrChange w:id="78" w:author="Manish Arora" w:date="2019-12-11T23:49:00Z">
                  <w:trPr>
                    <w:trHeight w:val="29"/>
                  </w:trPr>
                </w:trPrChange>
              </w:trPr>
              <w:tc>
                <w:tcPr>
                  <w:tcW w:w="3861" w:type="dxa"/>
                  <w:tcBorders>
                    <w:top w:val="single" w:sz="4" w:space="0" w:color="auto"/>
                    <w:left w:val="single" w:sz="4" w:space="0" w:color="auto"/>
                    <w:bottom w:val="single" w:sz="4" w:space="0" w:color="auto"/>
                    <w:right w:val="single" w:sz="4" w:space="0" w:color="auto"/>
                  </w:tcBorders>
                  <w:hideMark/>
                  <w:tcPrChange w:id="79" w:author="Manish Arora" w:date="2019-12-11T23:49:00Z">
                    <w:tcPr>
                      <w:tcW w:w="3880" w:type="dxa"/>
                      <w:tcBorders>
                        <w:top w:val="single" w:sz="4" w:space="0" w:color="auto"/>
                        <w:left w:val="single" w:sz="4" w:space="0" w:color="auto"/>
                        <w:bottom w:val="single" w:sz="4" w:space="0" w:color="auto"/>
                        <w:right w:val="single" w:sz="4" w:space="0" w:color="auto"/>
                      </w:tcBorders>
                      <w:hideMark/>
                    </w:tcPr>
                  </w:tcPrChange>
                </w:tcPr>
                <w:p w14:paraId="78319AFB" w14:textId="77777777" w:rsidR="00A42329" w:rsidRDefault="00A42329" w:rsidP="00A42329">
                  <w:pPr>
                    <w:spacing w:before="120" w:after="120"/>
                    <w:rPr>
                      <w:rFonts w:eastAsia="Times New Roman"/>
                      <w:sz w:val="18"/>
                      <w:szCs w:val="20"/>
                    </w:rPr>
                  </w:pPr>
                  <w:r>
                    <w:rPr>
                      <w:rFonts w:eastAsia="Times New Roman"/>
                      <w:sz w:val="18"/>
                      <w:szCs w:val="20"/>
                    </w:rPr>
                    <w:t xml:space="preserve">Billing Cycle 6 - </w:t>
                  </w:r>
                  <w:del w:id="80" w:author="Angie Christianson" w:date="2019-12-11T08:35:00Z">
                    <w:r w:rsidDel="00686858">
                      <w:rPr>
                        <w:rFonts w:eastAsia="Times New Roman"/>
                        <w:sz w:val="18"/>
                        <w:szCs w:val="20"/>
                      </w:rPr>
                      <w:delText xml:space="preserve"> </w:delText>
                    </w:r>
                  </w:del>
                  <w:r>
                    <w:rPr>
                      <w:rFonts w:eastAsia="Times New Roman"/>
                      <w:sz w:val="18"/>
                      <w:szCs w:val="20"/>
                    </w:rPr>
                    <w:t>Sprint 19.1 &amp; 19.2 Completion</w:t>
                  </w:r>
                </w:p>
              </w:tc>
              <w:tc>
                <w:tcPr>
                  <w:tcW w:w="1511" w:type="dxa"/>
                  <w:tcBorders>
                    <w:top w:val="single" w:sz="4" w:space="0" w:color="auto"/>
                    <w:left w:val="single" w:sz="4" w:space="0" w:color="auto"/>
                    <w:bottom w:val="single" w:sz="4" w:space="0" w:color="auto"/>
                    <w:right w:val="single" w:sz="4" w:space="0" w:color="auto"/>
                  </w:tcBorders>
                  <w:vAlign w:val="center"/>
                  <w:hideMark/>
                  <w:tcPrChange w:id="81" w:author="Manish Arora" w:date="2019-12-11T23:49:00Z">
                    <w:tcPr>
                      <w:tcW w:w="1519" w:type="dxa"/>
                      <w:tcBorders>
                        <w:top w:val="single" w:sz="4" w:space="0" w:color="auto"/>
                        <w:left w:val="single" w:sz="4" w:space="0" w:color="auto"/>
                        <w:bottom w:val="single" w:sz="4" w:space="0" w:color="auto"/>
                        <w:right w:val="single" w:sz="4" w:space="0" w:color="auto"/>
                      </w:tcBorders>
                      <w:vAlign w:val="center"/>
                      <w:hideMark/>
                    </w:tcPr>
                  </w:tcPrChange>
                </w:tcPr>
                <w:p w14:paraId="22137BFB" w14:textId="77777777" w:rsidR="00A42329" w:rsidRDefault="00A42329" w:rsidP="00A42329">
                  <w:pPr>
                    <w:spacing w:before="120" w:after="120"/>
                    <w:jc w:val="center"/>
                    <w:rPr>
                      <w:rFonts w:eastAsia="Times New Roman"/>
                      <w:bCs/>
                      <w:iCs/>
                      <w:sz w:val="18"/>
                      <w:szCs w:val="20"/>
                    </w:rPr>
                  </w:pPr>
                  <w:r>
                    <w:rPr>
                      <w:color w:val="000000"/>
                      <w:sz w:val="18"/>
                      <w:szCs w:val="18"/>
                    </w:rPr>
                    <w:t>26-Sep-19</w:t>
                  </w:r>
                </w:p>
              </w:tc>
              <w:tc>
                <w:tcPr>
                  <w:tcW w:w="1661" w:type="dxa"/>
                  <w:tcBorders>
                    <w:top w:val="single" w:sz="4" w:space="0" w:color="auto"/>
                    <w:left w:val="single" w:sz="4" w:space="0" w:color="auto"/>
                    <w:bottom w:val="single" w:sz="4" w:space="0" w:color="auto"/>
                    <w:right w:val="single" w:sz="4" w:space="0" w:color="auto"/>
                  </w:tcBorders>
                  <w:vAlign w:val="center"/>
                  <w:hideMark/>
                  <w:tcPrChange w:id="82" w:author="Manish Arora" w:date="2019-12-11T23:49:00Z">
                    <w:tcPr>
                      <w:tcW w:w="1669" w:type="dxa"/>
                      <w:tcBorders>
                        <w:top w:val="single" w:sz="4" w:space="0" w:color="auto"/>
                        <w:left w:val="single" w:sz="4" w:space="0" w:color="auto"/>
                        <w:bottom w:val="single" w:sz="4" w:space="0" w:color="auto"/>
                        <w:right w:val="single" w:sz="4" w:space="0" w:color="auto"/>
                      </w:tcBorders>
                      <w:vAlign w:val="center"/>
                      <w:hideMark/>
                    </w:tcPr>
                  </w:tcPrChange>
                </w:tcPr>
                <w:p w14:paraId="60881C21" w14:textId="77777777" w:rsidR="00A42329" w:rsidRDefault="00A42329" w:rsidP="00A42329">
                  <w:pPr>
                    <w:spacing w:before="120" w:after="120"/>
                    <w:jc w:val="center"/>
                    <w:rPr>
                      <w:rFonts w:eastAsia="Times New Roman"/>
                      <w:bCs/>
                      <w:iCs/>
                      <w:sz w:val="18"/>
                      <w:szCs w:val="20"/>
                    </w:rPr>
                  </w:pPr>
                  <w:r>
                    <w:rPr>
                      <w:color w:val="000000"/>
                      <w:sz w:val="18"/>
                      <w:szCs w:val="18"/>
                    </w:rPr>
                    <w:t xml:space="preserve">$134,945.60 </w:t>
                  </w:r>
                </w:p>
              </w:tc>
            </w:tr>
            <w:tr w:rsidR="00A42329" w14:paraId="40AD10E9" w14:textId="77777777" w:rsidTr="005E6618">
              <w:trPr>
                <w:trHeight w:val="36"/>
                <w:trPrChange w:id="83" w:author="Manish Arora" w:date="2019-12-11T23:49:00Z">
                  <w:trPr>
                    <w:trHeight w:val="29"/>
                  </w:trPr>
                </w:trPrChange>
              </w:trPr>
              <w:tc>
                <w:tcPr>
                  <w:tcW w:w="3861" w:type="dxa"/>
                  <w:tcBorders>
                    <w:top w:val="single" w:sz="4" w:space="0" w:color="auto"/>
                    <w:left w:val="single" w:sz="4" w:space="0" w:color="auto"/>
                    <w:bottom w:val="single" w:sz="4" w:space="0" w:color="auto"/>
                    <w:right w:val="single" w:sz="4" w:space="0" w:color="auto"/>
                  </w:tcBorders>
                  <w:tcPrChange w:id="84" w:author="Manish Arora" w:date="2019-12-11T23:49:00Z">
                    <w:tcPr>
                      <w:tcW w:w="3880" w:type="dxa"/>
                      <w:tcBorders>
                        <w:top w:val="single" w:sz="4" w:space="0" w:color="auto"/>
                        <w:left w:val="single" w:sz="4" w:space="0" w:color="auto"/>
                        <w:bottom w:val="single" w:sz="4" w:space="0" w:color="auto"/>
                        <w:right w:val="single" w:sz="4" w:space="0" w:color="auto"/>
                      </w:tcBorders>
                    </w:tcPr>
                  </w:tcPrChange>
                </w:tcPr>
                <w:p w14:paraId="44F83C04" w14:textId="77777777" w:rsidR="00A42329" w:rsidRDefault="00A42329" w:rsidP="00A42329">
                  <w:pPr>
                    <w:spacing w:before="120" w:after="120"/>
                    <w:rPr>
                      <w:rFonts w:eastAsia="Times New Roman"/>
                      <w:sz w:val="18"/>
                      <w:szCs w:val="20"/>
                    </w:rPr>
                  </w:pPr>
                </w:p>
              </w:tc>
              <w:tc>
                <w:tcPr>
                  <w:tcW w:w="1511" w:type="dxa"/>
                  <w:tcBorders>
                    <w:top w:val="single" w:sz="4" w:space="0" w:color="auto"/>
                    <w:left w:val="single" w:sz="4" w:space="0" w:color="auto"/>
                    <w:bottom w:val="single" w:sz="4" w:space="0" w:color="auto"/>
                    <w:right w:val="single" w:sz="4" w:space="0" w:color="auto"/>
                  </w:tcBorders>
                  <w:vAlign w:val="center"/>
                  <w:tcPrChange w:id="85" w:author="Manish Arora" w:date="2019-12-11T23:49:00Z">
                    <w:tcPr>
                      <w:tcW w:w="1519" w:type="dxa"/>
                      <w:tcBorders>
                        <w:top w:val="single" w:sz="4" w:space="0" w:color="auto"/>
                        <w:left w:val="single" w:sz="4" w:space="0" w:color="auto"/>
                        <w:bottom w:val="single" w:sz="4" w:space="0" w:color="auto"/>
                        <w:right w:val="single" w:sz="4" w:space="0" w:color="auto"/>
                      </w:tcBorders>
                      <w:vAlign w:val="center"/>
                    </w:tcPr>
                  </w:tcPrChange>
                </w:tcPr>
                <w:p w14:paraId="02234EF5" w14:textId="77777777" w:rsidR="00A42329" w:rsidRDefault="00A42329" w:rsidP="00A42329">
                  <w:pPr>
                    <w:spacing w:before="120" w:after="120"/>
                    <w:jc w:val="center"/>
                    <w:rPr>
                      <w:rFonts w:eastAsia="Times New Roman"/>
                      <w:bCs/>
                      <w:iCs/>
                      <w:sz w:val="18"/>
                      <w:szCs w:val="20"/>
                    </w:rPr>
                  </w:pPr>
                  <w:r>
                    <w:rPr>
                      <w:color w:val="000000"/>
                      <w:sz w:val="18"/>
                      <w:szCs w:val="18"/>
                    </w:rPr>
                    <w:t>Total</w:t>
                  </w:r>
                </w:p>
              </w:tc>
              <w:tc>
                <w:tcPr>
                  <w:tcW w:w="1661" w:type="dxa"/>
                  <w:tcBorders>
                    <w:top w:val="single" w:sz="4" w:space="0" w:color="auto"/>
                    <w:left w:val="single" w:sz="4" w:space="0" w:color="auto"/>
                    <w:bottom w:val="single" w:sz="4" w:space="0" w:color="auto"/>
                    <w:right w:val="single" w:sz="4" w:space="0" w:color="auto"/>
                  </w:tcBorders>
                  <w:vAlign w:val="bottom"/>
                  <w:tcPrChange w:id="86" w:author="Manish Arora" w:date="2019-12-11T23:49:00Z">
                    <w:tcPr>
                      <w:tcW w:w="1669" w:type="dxa"/>
                      <w:tcBorders>
                        <w:top w:val="single" w:sz="4" w:space="0" w:color="auto"/>
                        <w:left w:val="single" w:sz="4" w:space="0" w:color="auto"/>
                        <w:bottom w:val="single" w:sz="4" w:space="0" w:color="auto"/>
                        <w:right w:val="single" w:sz="4" w:space="0" w:color="auto"/>
                      </w:tcBorders>
                      <w:vAlign w:val="bottom"/>
                    </w:tcPr>
                  </w:tcPrChange>
                </w:tcPr>
                <w:p w14:paraId="1F98B6E4" w14:textId="77777777" w:rsidR="00A42329" w:rsidRDefault="00A42329" w:rsidP="00A42329">
                  <w:pPr>
                    <w:spacing w:before="120" w:after="120"/>
                    <w:jc w:val="center"/>
                    <w:rPr>
                      <w:rFonts w:eastAsia="Times New Roman"/>
                      <w:bCs/>
                      <w:iCs/>
                      <w:sz w:val="18"/>
                      <w:szCs w:val="20"/>
                    </w:rPr>
                  </w:pPr>
                  <w:r>
                    <w:rPr>
                      <w:color w:val="000000"/>
                    </w:rPr>
                    <w:t xml:space="preserve"> </w:t>
                  </w:r>
                  <w:r>
                    <w:rPr>
                      <w:color w:val="000000"/>
                      <w:sz w:val="18"/>
                      <w:szCs w:val="18"/>
                    </w:rPr>
                    <w:t xml:space="preserve">$ </w:t>
                  </w:r>
                  <w:r w:rsidRPr="00A40B8C">
                    <w:rPr>
                      <w:color w:val="000000"/>
                      <w:sz w:val="18"/>
                      <w:szCs w:val="18"/>
                    </w:rPr>
                    <w:t>809</w:t>
                  </w:r>
                  <w:r>
                    <w:rPr>
                      <w:color w:val="000000"/>
                      <w:sz w:val="18"/>
                      <w:szCs w:val="18"/>
                    </w:rPr>
                    <w:t>,</w:t>
                  </w:r>
                  <w:r w:rsidRPr="00A40B8C">
                    <w:rPr>
                      <w:color w:val="000000"/>
                      <w:sz w:val="18"/>
                      <w:szCs w:val="18"/>
                    </w:rPr>
                    <w:t>673.60</w:t>
                  </w:r>
                </w:p>
              </w:tc>
            </w:tr>
          </w:tbl>
          <w:p w14:paraId="4A6EA172" w14:textId="77777777" w:rsidR="00970E02" w:rsidRDefault="00970E02" w:rsidP="00A42329">
            <w:pPr>
              <w:tabs>
                <w:tab w:val="left" w:pos="1440"/>
                <w:tab w:val="left" w:pos="2160"/>
                <w:tab w:val="left" w:pos="5760"/>
              </w:tabs>
              <w:spacing w:before="40" w:after="40"/>
              <w:rPr>
                <w:rFonts w:eastAsia="Times New Roman"/>
                <w:b/>
                <w:color w:val="000000"/>
                <w:sz w:val="18"/>
                <w:szCs w:val="18"/>
                <w:u w:val="single"/>
              </w:rPr>
            </w:pPr>
          </w:p>
          <w:p w14:paraId="11347459" w14:textId="77777777" w:rsidR="00373987" w:rsidRDefault="004B34EF" w:rsidP="00A42329">
            <w:pPr>
              <w:tabs>
                <w:tab w:val="left" w:pos="1440"/>
                <w:tab w:val="left" w:pos="2160"/>
                <w:tab w:val="left" w:pos="5760"/>
              </w:tabs>
              <w:spacing w:before="40" w:after="40"/>
              <w:rPr>
                <w:rFonts w:eastAsia="Times New Roman"/>
                <w:b/>
                <w:color w:val="000000"/>
                <w:sz w:val="18"/>
                <w:szCs w:val="18"/>
                <w:u w:val="single"/>
              </w:rPr>
            </w:pPr>
            <w:r>
              <w:rPr>
                <w:rFonts w:eastAsia="Times New Roman"/>
                <w:b/>
                <w:color w:val="000000"/>
                <w:sz w:val="18"/>
                <w:szCs w:val="18"/>
                <w:u w:val="single"/>
              </w:rPr>
              <w:t>Milestone as per CR</w:t>
            </w:r>
            <w:r w:rsidR="005432A1">
              <w:rPr>
                <w:rFonts w:eastAsia="Times New Roman"/>
                <w:b/>
                <w:color w:val="000000"/>
                <w:sz w:val="18"/>
                <w:szCs w:val="18"/>
                <w:u w:val="single"/>
              </w:rPr>
              <w:t xml:space="preserve"> </w:t>
            </w:r>
            <w:r w:rsidR="009C4E23">
              <w:rPr>
                <w:rFonts w:eastAsia="Times New Roman"/>
                <w:b/>
                <w:color w:val="000000"/>
                <w:sz w:val="18"/>
                <w:szCs w:val="18"/>
                <w:u w:val="single"/>
              </w:rPr>
              <w:t>1</w:t>
            </w:r>
          </w:p>
          <w:p w14:paraId="24603D52" w14:textId="77777777" w:rsidR="00A42329" w:rsidRDefault="00A42329" w:rsidP="00A42329">
            <w:pPr>
              <w:tabs>
                <w:tab w:val="left" w:pos="1440"/>
                <w:tab w:val="left" w:pos="2160"/>
                <w:tab w:val="left" w:pos="5760"/>
              </w:tabs>
              <w:spacing w:before="40" w:after="40"/>
              <w:rPr>
                <w:rFonts w:eastAsia="Times New Roman"/>
                <w:b/>
                <w:color w:val="000000"/>
                <w:sz w:val="18"/>
                <w:szCs w:val="18"/>
                <w:u w:val="single"/>
              </w:rPr>
            </w:pPr>
          </w:p>
          <w:tbl>
            <w:tblPr>
              <w:tblStyle w:val="TableGrid"/>
              <w:tblpPr w:leftFromText="180" w:rightFromText="180" w:vertAnchor="text" w:horzAnchor="margin" w:tblpY="2"/>
              <w:tblOverlap w:val="never"/>
              <w:tblW w:w="7055" w:type="dxa"/>
              <w:tblLayout w:type="fixed"/>
              <w:tblLook w:val="04A0" w:firstRow="1" w:lastRow="0" w:firstColumn="1" w:lastColumn="0" w:noHBand="0" w:noVBand="1"/>
            </w:tblPr>
            <w:tblGrid>
              <w:gridCol w:w="3879"/>
              <w:gridCol w:w="1520"/>
              <w:gridCol w:w="1656"/>
            </w:tblGrid>
            <w:tr w:rsidR="00E025C1" w14:paraId="6AB62313" w14:textId="77777777" w:rsidTr="00967C8A">
              <w:trPr>
                <w:trHeight w:val="160"/>
              </w:trPr>
              <w:tc>
                <w:tcPr>
                  <w:tcW w:w="3879" w:type="dxa"/>
                  <w:tcBorders>
                    <w:top w:val="single" w:sz="4" w:space="0" w:color="auto"/>
                    <w:left w:val="single" w:sz="4" w:space="0" w:color="auto"/>
                    <w:bottom w:val="single" w:sz="4" w:space="0" w:color="auto"/>
                    <w:right w:val="single" w:sz="4" w:space="0" w:color="auto"/>
                  </w:tcBorders>
                  <w:vAlign w:val="center"/>
                  <w:hideMark/>
                </w:tcPr>
                <w:p w14:paraId="1B1D351A" w14:textId="77777777" w:rsidR="00E025C1" w:rsidRDefault="00E025C1" w:rsidP="00E025C1">
                  <w:pPr>
                    <w:jc w:val="center"/>
                    <w:rPr>
                      <w:rFonts w:eastAsia="Times New Roman" w:cs="Calibri"/>
                      <w:b/>
                      <w:bCs/>
                      <w:color w:val="000000"/>
                      <w:sz w:val="18"/>
                      <w:szCs w:val="18"/>
                    </w:rPr>
                  </w:pPr>
                  <w:r>
                    <w:rPr>
                      <w:rFonts w:cs="Calibri"/>
                      <w:b/>
                      <w:bCs/>
                      <w:color w:val="000000"/>
                      <w:sz w:val="18"/>
                      <w:szCs w:val="18"/>
                    </w:rPr>
                    <w:t>Project Phase/Billing cycle</w:t>
                  </w:r>
                </w:p>
              </w:tc>
              <w:tc>
                <w:tcPr>
                  <w:tcW w:w="1520" w:type="dxa"/>
                  <w:tcBorders>
                    <w:top w:val="single" w:sz="4" w:space="0" w:color="auto"/>
                    <w:left w:val="single" w:sz="4" w:space="0" w:color="auto"/>
                    <w:bottom w:val="single" w:sz="4" w:space="0" w:color="auto"/>
                    <w:right w:val="single" w:sz="4" w:space="0" w:color="auto"/>
                  </w:tcBorders>
                  <w:vAlign w:val="center"/>
                  <w:hideMark/>
                </w:tcPr>
                <w:p w14:paraId="4A8AF6C5" w14:textId="77777777" w:rsidR="00E025C1" w:rsidRDefault="00E025C1" w:rsidP="00E025C1">
                  <w:pPr>
                    <w:jc w:val="center"/>
                    <w:rPr>
                      <w:rFonts w:cs="Calibri"/>
                      <w:b/>
                      <w:bCs/>
                      <w:color w:val="000000"/>
                      <w:sz w:val="18"/>
                      <w:szCs w:val="18"/>
                    </w:rPr>
                  </w:pPr>
                  <w:r>
                    <w:rPr>
                      <w:rFonts w:cs="Calibri"/>
                      <w:b/>
                      <w:bCs/>
                      <w:color w:val="000000"/>
                      <w:sz w:val="18"/>
                      <w:szCs w:val="18"/>
                    </w:rPr>
                    <w:t>Anticipated Billing Date</w:t>
                  </w:r>
                </w:p>
              </w:tc>
              <w:tc>
                <w:tcPr>
                  <w:tcW w:w="1656" w:type="dxa"/>
                  <w:tcBorders>
                    <w:top w:val="single" w:sz="4" w:space="0" w:color="auto"/>
                    <w:left w:val="single" w:sz="4" w:space="0" w:color="auto"/>
                    <w:bottom w:val="single" w:sz="4" w:space="0" w:color="auto"/>
                    <w:right w:val="single" w:sz="4" w:space="0" w:color="auto"/>
                  </w:tcBorders>
                  <w:vAlign w:val="center"/>
                  <w:hideMark/>
                </w:tcPr>
                <w:p w14:paraId="5029B29D" w14:textId="77777777" w:rsidR="00E025C1" w:rsidRDefault="00E025C1" w:rsidP="00E025C1">
                  <w:pPr>
                    <w:jc w:val="center"/>
                    <w:rPr>
                      <w:rFonts w:cs="Calibri"/>
                      <w:b/>
                      <w:bCs/>
                      <w:color w:val="000000"/>
                      <w:sz w:val="18"/>
                      <w:szCs w:val="18"/>
                    </w:rPr>
                  </w:pPr>
                  <w:r>
                    <w:rPr>
                      <w:rFonts w:cs="Calibri"/>
                      <w:b/>
                      <w:bCs/>
                      <w:color w:val="000000"/>
                      <w:sz w:val="18"/>
                      <w:szCs w:val="18"/>
                    </w:rPr>
                    <w:t>Anticipated Billing Amount</w:t>
                  </w:r>
                </w:p>
              </w:tc>
            </w:tr>
            <w:tr w:rsidR="00E025C1" w14:paraId="26430BC3" w14:textId="77777777" w:rsidTr="00967C8A">
              <w:trPr>
                <w:trHeight w:val="121"/>
              </w:trPr>
              <w:tc>
                <w:tcPr>
                  <w:tcW w:w="3879" w:type="dxa"/>
                  <w:tcBorders>
                    <w:top w:val="single" w:sz="4" w:space="0" w:color="auto"/>
                    <w:left w:val="single" w:sz="4" w:space="0" w:color="auto"/>
                    <w:bottom w:val="single" w:sz="4" w:space="0" w:color="auto"/>
                    <w:right w:val="single" w:sz="4" w:space="0" w:color="auto"/>
                  </w:tcBorders>
                  <w:vAlign w:val="center"/>
                  <w:hideMark/>
                </w:tcPr>
                <w:p w14:paraId="686C7B46" w14:textId="77777777" w:rsidR="00E025C1" w:rsidRDefault="00E025C1" w:rsidP="00E025C1">
                  <w:pPr>
                    <w:rPr>
                      <w:rFonts w:cs="Calibri"/>
                      <w:color w:val="000000"/>
                      <w:sz w:val="18"/>
                      <w:szCs w:val="18"/>
                    </w:rPr>
                  </w:pPr>
                  <w:r>
                    <w:rPr>
                      <w:rFonts w:cs="Calibri"/>
                      <w:color w:val="000000"/>
                      <w:sz w:val="18"/>
                      <w:szCs w:val="18"/>
                    </w:rPr>
                    <w:t>Billing Cycle 1 – Sprint 17.1 &amp; 17.2 Completion</w:t>
                  </w:r>
                </w:p>
              </w:tc>
              <w:tc>
                <w:tcPr>
                  <w:tcW w:w="1520" w:type="dxa"/>
                  <w:tcBorders>
                    <w:top w:val="single" w:sz="4" w:space="0" w:color="auto"/>
                    <w:left w:val="single" w:sz="4" w:space="0" w:color="auto"/>
                    <w:bottom w:val="single" w:sz="4" w:space="0" w:color="auto"/>
                    <w:right w:val="single" w:sz="4" w:space="0" w:color="auto"/>
                  </w:tcBorders>
                  <w:vAlign w:val="center"/>
                  <w:hideMark/>
                </w:tcPr>
                <w:p w14:paraId="24C2116F" w14:textId="77777777" w:rsidR="00E025C1" w:rsidRDefault="00E025C1" w:rsidP="00E025C1">
                  <w:pPr>
                    <w:jc w:val="center"/>
                    <w:rPr>
                      <w:rFonts w:cs="Calibri"/>
                      <w:color w:val="000000"/>
                      <w:sz w:val="18"/>
                      <w:szCs w:val="18"/>
                    </w:rPr>
                  </w:pPr>
                  <w:r>
                    <w:rPr>
                      <w:rFonts w:cs="Calibri"/>
                      <w:color w:val="000000"/>
                      <w:sz w:val="18"/>
                      <w:szCs w:val="18"/>
                    </w:rPr>
                    <w:t>9-May-19</w:t>
                  </w:r>
                </w:p>
              </w:tc>
              <w:tc>
                <w:tcPr>
                  <w:tcW w:w="1656" w:type="dxa"/>
                  <w:tcBorders>
                    <w:top w:val="single" w:sz="4" w:space="0" w:color="auto"/>
                    <w:left w:val="single" w:sz="4" w:space="0" w:color="auto"/>
                    <w:bottom w:val="single" w:sz="4" w:space="0" w:color="auto"/>
                    <w:right w:val="single" w:sz="4" w:space="0" w:color="auto"/>
                  </w:tcBorders>
                  <w:vAlign w:val="center"/>
                  <w:hideMark/>
                </w:tcPr>
                <w:p w14:paraId="4423A378" w14:textId="77777777" w:rsidR="00E025C1" w:rsidRDefault="00E025C1" w:rsidP="00E025C1">
                  <w:pPr>
                    <w:jc w:val="center"/>
                    <w:rPr>
                      <w:rFonts w:cs="Calibri"/>
                      <w:color w:val="000000"/>
                      <w:sz w:val="18"/>
                      <w:szCs w:val="18"/>
                    </w:rPr>
                  </w:pPr>
                  <w:r>
                    <w:rPr>
                      <w:rFonts w:cs="Calibri"/>
                      <w:color w:val="000000"/>
                      <w:sz w:val="18"/>
                      <w:szCs w:val="18"/>
                    </w:rPr>
                    <w:t xml:space="preserve">$134,945.60 </w:t>
                  </w:r>
                </w:p>
              </w:tc>
            </w:tr>
            <w:tr w:rsidR="00E025C1" w14:paraId="48CA8C13" w14:textId="77777777" w:rsidTr="00967C8A">
              <w:trPr>
                <w:trHeight w:val="137"/>
              </w:trPr>
              <w:tc>
                <w:tcPr>
                  <w:tcW w:w="3879" w:type="dxa"/>
                  <w:tcBorders>
                    <w:top w:val="single" w:sz="4" w:space="0" w:color="auto"/>
                    <w:left w:val="single" w:sz="4" w:space="0" w:color="auto"/>
                    <w:bottom w:val="single" w:sz="4" w:space="0" w:color="auto"/>
                    <w:right w:val="single" w:sz="4" w:space="0" w:color="auto"/>
                  </w:tcBorders>
                  <w:vAlign w:val="center"/>
                  <w:hideMark/>
                </w:tcPr>
                <w:p w14:paraId="7526F128" w14:textId="77777777" w:rsidR="00E025C1" w:rsidRDefault="00E025C1" w:rsidP="00E025C1">
                  <w:pPr>
                    <w:rPr>
                      <w:rFonts w:cs="Calibri"/>
                      <w:color w:val="000000"/>
                      <w:sz w:val="18"/>
                      <w:szCs w:val="18"/>
                    </w:rPr>
                  </w:pPr>
                  <w:r>
                    <w:rPr>
                      <w:rFonts w:cs="Calibri"/>
                      <w:color w:val="000000"/>
                      <w:sz w:val="18"/>
                      <w:szCs w:val="18"/>
                    </w:rPr>
                    <w:t>Billing Cycle 2 - Sprint 17.3 &amp; 17.4 Completion</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1FE8A02" w14:textId="77777777" w:rsidR="00E025C1" w:rsidRDefault="00E025C1" w:rsidP="00E025C1">
                  <w:pPr>
                    <w:jc w:val="center"/>
                    <w:rPr>
                      <w:rFonts w:cs="Calibri"/>
                      <w:color w:val="000000"/>
                      <w:sz w:val="18"/>
                      <w:szCs w:val="18"/>
                    </w:rPr>
                  </w:pPr>
                  <w:r>
                    <w:rPr>
                      <w:rFonts w:cs="Calibri"/>
                      <w:color w:val="000000"/>
                      <w:sz w:val="18"/>
                      <w:szCs w:val="18"/>
                    </w:rPr>
                    <w:t>6-Jun-19</w:t>
                  </w:r>
                </w:p>
              </w:tc>
              <w:tc>
                <w:tcPr>
                  <w:tcW w:w="1656" w:type="dxa"/>
                  <w:tcBorders>
                    <w:top w:val="single" w:sz="4" w:space="0" w:color="auto"/>
                    <w:left w:val="single" w:sz="4" w:space="0" w:color="auto"/>
                    <w:bottom w:val="single" w:sz="4" w:space="0" w:color="auto"/>
                    <w:right w:val="single" w:sz="4" w:space="0" w:color="auto"/>
                  </w:tcBorders>
                  <w:vAlign w:val="center"/>
                  <w:hideMark/>
                </w:tcPr>
                <w:p w14:paraId="4D015FF1" w14:textId="77777777" w:rsidR="00E025C1" w:rsidRDefault="00E025C1" w:rsidP="00E025C1">
                  <w:pPr>
                    <w:jc w:val="center"/>
                    <w:rPr>
                      <w:rFonts w:cs="Calibri"/>
                      <w:color w:val="000000"/>
                      <w:sz w:val="18"/>
                      <w:szCs w:val="18"/>
                    </w:rPr>
                  </w:pPr>
                  <w:r>
                    <w:rPr>
                      <w:rFonts w:cs="Calibri"/>
                      <w:color w:val="000000"/>
                      <w:sz w:val="18"/>
                      <w:szCs w:val="18"/>
                    </w:rPr>
                    <w:t xml:space="preserve">$134,945.60 </w:t>
                  </w:r>
                </w:p>
              </w:tc>
            </w:tr>
            <w:tr w:rsidR="00E025C1" w14:paraId="7FA7016B" w14:textId="77777777" w:rsidTr="00967C8A">
              <w:trPr>
                <w:trHeight w:val="152"/>
              </w:trPr>
              <w:tc>
                <w:tcPr>
                  <w:tcW w:w="3879" w:type="dxa"/>
                  <w:tcBorders>
                    <w:top w:val="single" w:sz="4" w:space="0" w:color="auto"/>
                    <w:left w:val="single" w:sz="4" w:space="0" w:color="auto"/>
                    <w:bottom w:val="single" w:sz="4" w:space="0" w:color="auto"/>
                    <w:right w:val="single" w:sz="4" w:space="0" w:color="auto"/>
                  </w:tcBorders>
                  <w:vAlign w:val="center"/>
                  <w:hideMark/>
                </w:tcPr>
                <w:p w14:paraId="1D6C817B" w14:textId="77777777" w:rsidR="00E025C1" w:rsidRDefault="00E025C1" w:rsidP="00E025C1">
                  <w:pPr>
                    <w:rPr>
                      <w:rFonts w:cs="Calibri"/>
                      <w:color w:val="000000"/>
                      <w:sz w:val="18"/>
                      <w:szCs w:val="18"/>
                    </w:rPr>
                  </w:pPr>
                  <w:r>
                    <w:rPr>
                      <w:rFonts w:cs="Calibri"/>
                      <w:color w:val="000000"/>
                      <w:sz w:val="18"/>
                      <w:szCs w:val="18"/>
                    </w:rPr>
                    <w:lastRenderedPageBreak/>
                    <w:t xml:space="preserve">Billing Cycle 3 - </w:t>
                  </w:r>
                  <w:del w:id="87" w:author="Angie Christianson" w:date="2019-12-11T08:36:00Z">
                    <w:r w:rsidDel="008102F5">
                      <w:rPr>
                        <w:rFonts w:cs="Calibri"/>
                        <w:color w:val="000000"/>
                        <w:sz w:val="18"/>
                        <w:szCs w:val="18"/>
                      </w:rPr>
                      <w:delText xml:space="preserve"> </w:delText>
                    </w:r>
                  </w:del>
                  <w:r>
                    <w:rPr>
                      <w:rFonts w:cs="Calibri"/>
                      <w:color w:val="000000"/>
                      <w:sz w:val="18"/>
                      <w:szCs w:val="18"/>
                    </w:rPr>
                    <w:t xml:space="preserve">Sprint 17.5 &amp; </w:t>
                  </w:r>
                  <w:del w:id="88" w:author="Angie Christianson" w:date="2019-12-11T08:36:00Z">
                    <w:r w:rsidDel="008102F5">
                      <w:rPr>
                        <w:rFonts w:cs="Calibri"/>
                        <w:color w:val="000000"/>
                        <w:sz w:val="18"/>
                        <w:szCs w:val="18"/>
                      </w:rPr>
                      <w:delText xml:space="preserve"> </w:delText>
                    </w:r>
                  </w:del>
                  <w:r>
                    <w:rPr>
                      <w:rFonts w:cs="Calibri"/>
                      <w:color w:val="000000"/>
                      <w:sz w:val="18"/>
                      <w:szCs w:val="18"/>
                    </w:rPr>
                    <w:t>18.1 Completion</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6B01795" w14:textId="77777777" w:rsidR="00E025C1" w:rsidRDefault="00E025C1" w:rsidP="00E025C1">
                  <w:pPr>
                    <w:jc w:val="center"/>
                    <w:rPr>
                      <w:rFonts w:cs="Calibri"/>
                      <w:color w:val="000000"/>
                      <w:sz w:val="18"/>
                      <w:szCs w:val="18"/>
                    </w:rPr>
                  </w:pPr>
                  <w:r>
                    <w:rPr>
                      <w:rFonts w:cs="Calibri"/>
                      <w:color w:val="000000"/>
                      <w:sz w:val="18"/>
                      <w:szCs w:val="18"/>
                    </w:rPr>
                    <w:t>4-Jul-19</w:t>
                  </w:r>
                </w:p>
              </w:tc>
              <w:tc>
                <w:tcPr>
                  <w:tcW w:w="1656" w:type="dxa"/>
                  <w:tcBorders>
                    <w:top w:val="single" w:sz="4" w:space="0" w:color="auto"/>
                    <w:left w:val="single" w:sz="4" w:space="0" w:color="auto"/>
                    <w:bottom w:val="single" w:sz="4" w:space="0" w:color="auto"/>
                    <w:right w:val="single" w:sz="4" w:space="0" w:color="auto"/>
                  </w:tcBorders>
                  <w:vAlign w:val="center"/>
                  <w:hideMark/>
                </w:tcPr>
                <w:p w14:paraId="0C85AF69" w14:textId="77777777" w:rsidR="00E025C1" w:rsidRDefault="00E025C1" w:rsidP="00E025C1">
                  <w:pPr>
                    <w:jc w:val="center"/>
                    <w:rPr>
                      <w:rFonts w:cs="Calibri"/>
                      <w:color w:val="000000"/>
                      <w:sz w:val="18"/>
                      <w:szCs w:val="18"/>
                    </w:rPr>
                  </w:pPr>
                  <w:r>
                    <w:rPr>
                      <w:rFonts w:cs="Calibri"/>
                      <w:color w:val="000000"/>
                      <w:sz w:val="18"/>
                      <w:szCs w:val="18"/>
                    </w:rPr>
                    <w:t xml:space="preserve">$134,945.60 </w:t>
                  </w:r>
                </w:p>
              </w:tc>
            </w:tr>
            <w:tr w:rsidR="00E025C1" w14:paraId="079AC963" w14:textId="77777777" w:rsidTr="00967C8A">
              <w:trPr>
                <w:trHeight w:val="146"/>
              </w:trPr>
              <w:tc>
                <w:tcPr>
                  <w:tcW w:w="3879" w:type="dxa"/>
                  <w:tcBorders>
                    <w:top w:val="single" w:sz="4" w:space="0" w:color="auto"/>
                    <w:left w:val="single" w:sz="4" w:space="0" w:color="auto"/>
                    <w:bottom w:val="single" w:sz="4" w:space="0" w:color="auto"/>
                    <w:right w:val="single" w:sz="4" w:space="0" w:color="auto"/>
                  </w:tcBorders>
                  <w:vAlign w:val="center"/>
                </w:tcPr>
                <w:p w14:paraId="44EE6181" w14:textId="77777777" w:rsidR="00E025C1" w:rsidRDefault="00E025C1" w:rsidP="00E025C1">
                  <w:pPr>
                    <w:rPr>
                      <w:rFonts w:cs="Calibri"/>
                      <w:color w:val="000000"/>
                      <w:sz w:val="18"/>
                      <w:szCs w:val="18"/>
                    </w:rPr>
                  </w:pPr>
                  <w:r>
                    <w:rPr>
                      <w:rFonts w:cs="Calibri"/>
                      <w:color w:val="000000"/>
                      <w:sz w:val="18"/>
                      <w:szCs w:val="18"/>
                    </w:rPr>
                    <w:t xml:space="preserve">Billing Cycle 4 - </w:t>
                  </w:r>
                  <w:del w:id="89" w:author="Angie Christianson" w:date="2019-12-11T08:36:00Z">
                    <w:r w:rsidDel="008102F5">
                      <w:rPr>
                        <w:rFonts w:cs="Calibri"/>
                        <w:color w:val="000000"/>
                        <w:sz w:val="18"/>
                        <w:szCs w:val="18"/>
                      </w:rPr>
                      <w:delText xml:space="preserve"> </w:delText>
                    </w:r>
                  </w:del>
                  <w:r>
                    <w:rPr>
                      <w:rFonts w:cs="Calibri"/>
                      <w:color w:val="000000"/>
                      <w:sz w:val="18"/>
                      <w:szCs w:val="18"/>
                    </w:rPr>
                    <w:t>Sprint 18.2 &amp; 18.3 Completion</w:t>
                  </w:r>
                </w:p>
              </w:tc>
              <w:tc>
                <w:tcPr>
                  <w:tcW w:w="1520" w:type="dxa"/>
                  <w:tcBorders>
                    <w:top w:val="single" w:sz="4" w:space="0" w:color="auto"/>
                    <w:left w:val="single" w:sz="4" w:space="0" w:color="auto"/>
                    <w:bottom w:val="single" w:sz="4" w:space="0" w:color="auto"/>
                    <w:right w:val="single" w:sz="4" w:space="0" w:color="auto"/>
                  </w:tcBorders>
                  <w:vAlign w:val="center"/>
                </w:tcPr>
                <w:p w14:paraId="081F609E" w14:textId="77777777" w:rsidR="00E025C1" w:rsidRDefault="00E025C1" w:rsidP="00E025C1">
                  <w:pPr>
                    <w:jc w:val="center"/>
                    <w:rPr>
                      <w:rFonts w:cs="Calibri"/>
                      <w:color w:val="000000"/>
                      <w:sz w:val="18"/>
                      <w:szCs w:val="18"/>
                    </w:rPr>
                  </w:pPr>
                  <w:r>
                    <w:rPr>
                      <w:rFonts w:cs="Calibri"/>
                      <w:color w:val="000000"/>
                      <w:sz w:val="18"/>
                      <w:szCs w:val="18"/>
                    </w:rPr>
                    <w:t>1-Aug-19</w:t>
                  </w:r>
                </w:p>
              </w:tc>
              <w:tc>
                <w:tcPr>
                  <w:tcW w:w="1656" w:type="dxa"/>
                  <w:tcBorders>
                    <w:top w:val="single" w:sz="4" w:space="0" w:color="auto"/>
                    <w:left w:val="single" w:sz="4" w:space="0" w:color="auto"/>
                    <w:bottom w:val="single" w:sz="4" w:space="0" w:color="auto"/>
                    <w:right w:val="single" w:sz="4" w:space="0" w:color="auto"/>
                  </w:tcBorders>
                  <w:vAlign w:val="center"/>
                </w:tcPr>
                <w:p w14:paraId="36CA3D34" w14:textId="77777777" w:rsidR="00E025C1" w:rsidRDefault="00E025C1" w:rsidP="00E025C1">
                  <w:pPr>
                    <w:jc w:val="center"/>
                    <w:rPr>
                      <w:rFonts w:cs="Calibri"/>
                      <w:color w:val="000000"/>
                      <w:sz w:val="18"/>
                      <w:szCs w:val="18"/>
                    </w:rPr>
                  </w:pPr>
                  <w:r>
                    <w:rPr>
                      <w:rFonts w:cs="Calibri"/>
                      <w:color w:val="000000"/>
                      <w:sz w:val="18"/>
                      <w:szCs w:val="18"/>
                    </w:rPr>
                    <w:t xml:space="preserve">$134,945.60 </w:t>
                  </w:r>
                </w:p>
              </w:tc>
            </w:tr>
            <w:tr w:rsidR="00E025C1" w14:paraId="3AEBB5F7" w14:textId="77777777" w:rsidTr="00967C8A">
              <w:trPr>
                <w:trHeight w:val="146"/>
              </w:trPr>
              <w:tc>
                <w:tcPr>
                  <w:tcW w:w="3879" w:type="dxa"/>
                  <w:tcBorders>
                    <w:top w:val="single" w:sz="4" w:space="0" w:color="auto"/>
                    <w:left w:val="single" w:sz="4" w:space="0" w:color="auto"/>
                    <w:bottom w:val="single" w:sz="4" w:space="0" w:color="auto"/>
                    <w:right w:val="single" w:sz="4" w:space="0" w:color="auto"/>
                  </w:tcBorders>
                  <w:vAlign w:val="center"/>
                </w:tcPr>
                <w:p w14:paraId="582C981B" w14:textId="77777777" w:rsidR="00E025C1" w:rsidRDefault="00E025C1" w:rsidP="00E025C1">
                  <w:pPr>
                    <w:rPr>
                      <w:rFonts w:cs="Calibri"/>
                      <w:color w:val="000000"/>
                      <w:sz w:val="18"/>
                      <w:szCs w:val="18"/>
                    </w:rPr>
                  </w:pPr>
                  <w:r>
                    <w:rPr>
                      <w:rFonts w:cs="Calibri"/>
                      <w:color w:val="000000"/>
                      <w:sz w:val="18"/>
                      <w:szCs w:val="18"/>
                    </w:rPr>
                    <w:t xml:space="preserve">Billing Cycle 5 - </w:t>
                  </w:r>
                  <w:del w:id="90" w:author="Angie Christianson" w:date="2019-12-11T08:36:00Z">
                    <w:r w:rsidDel="008102F5">
                      <w:rPr>
                        <w:rFonts w:cs="Calibri"/>
                        <w:color w:val="000000"/>
                        <w:sz w:val="18"/>
                        <w:szCs w:val="18"/>
                      </w:rPr>
                      <w:delText xml:space="preserve"> </w:delText>
                    </w:r>
                  </w:del>
                  <w:r>
                    <w:rPr>
                      <w:rFonts w:cs="Calibri"/>
                      <w:color w:val="000000"/>
                      <w:sz w:val="18"/>
                      <w:szCs w:val="18"/>
                    </w:rPr>
                    <w:t>Sprint 18.4 &amp; 18.5 Completion</w:t>
                  </w:r>
                </w:p>
              </w:tc>
              <w:tc>
                <w:tcPr>
                  <w:tcW w:w="1520" w:type="dxa"/>
                  <w:tcBorders>
                    <w:top w:val="single" w:sz="4" w:space="0" w:color="auto"/>
                    <w:left w:val="single" w:sz="4" w:space="0" w:color="auto"/>
                    <w:bottom w:val="single" w:sz="4" w:space="0" w:color="auto"/>
                    <w:right w:val="single" w:sz="4" w:space="0" w:color="auto"/>
                  </w:tcBorders>
                  <w:vAlign w:val="center"/>
                </w:tcPr>
                <w:p w14:paraId="41D4260A" w14:textId="77777777" w:rsidR="00E025C1" w:rsidRDefault="00E025C1" w:rsidP="00E025C1">
                  <w:pPr>
                    <w:jc w:val="center"/>
                    <w:rPr>
                      <w:rFonts w:cs="Calibri"/>
                      <w:color w:val="000000"/>
                      <w:sz w:val="18"/>
                      <w:szCs w:val="18"/>
                    </w:rPr>
                  </w:pPr>
                  <w:r>
                    <w:rPr>
                      <w:rFonts w:cs="Calibri"/>
                      <w:color w:val="000000"/>
                      <w:sz w:val="18"/>
                      <w:szCs w:val="18"/>
                    </w:rPr>
                    <w:t>29-Aug-19</w:t>
                  </w:r>
                </w:p>
              </w:tc>
              <w:tc>
                <w:tcPr>
                  <w:tcW w:w="1656" w:type="dxa"/>
                  <w:tcBorders>
                    <w:top w:val="single" w:sz="4" w:space="0" w:color="auto"/>
                    <w:left w:val="single" w:sz="4" w:space="0" w:color="auto"/>
                    <w:bottom w:val="single" w:sz="4" w:space="0" w:color="auto"/>
                    <w:right w:val="single" w:sz="4" w:space="0" w:color="auto"/>
                  </w:tcBorders>
                  <w:vAlign w:val="center"/>
                </w:tcPr>
                <w:p w14:paraId="02C42C7F" w14:textId="77777777" w:rsidR="00E025C1" w:rsidRDefault="00E025C1" w:rsidP="00E025C1">
                  <w:pPr>
                    <w:jc w:val="center"/>
                    <w:rPr>
                      <w:rFonts w:cs="Calibri"/>
                      <w:color w:val="000000"/>
                      <w:sz w:val="18"/>
                      <w:szCs w:val="18"/>
                    </w:rPr>
                  </w:pPr>
                  <w:r>
                    <w:rPr>
                      <w:rFonts w:cs="Calibri"/>
                      <w:color w:val="000000"/>
                      <w:sz w:val="18"/>
                      <w:szCs w:val="18"/>
                    </w:rPr>
                    <w:t xml:space="preserve">$134,945.60 </w:t>
                  </w:r>
                </w:p>
              </w:tc>
            </w:tr>
            <w:tr w:rsidR="00E025C1" w14:paraId="38699AEE" w14:textId="77777777" w:rsidTr="00967C8A">
              <w:trPr>
                <w:trHeight w:val="146"/>
              </w:trPr>
              <w:tc>
                <w:tcPr>
                  <w:tcW w:w="3879" w:type="dxa"/>
                  <w:tcBorders>
                    <w:top w:val="single" w:sz="4" w:space="0" w:color="auto"/>
                    <w:left w:val="single" w:sz="4" w:space="0" w:color="auto"/>
                    <w:bottom w:val="single" w:sz="4" w:space="0" w:color="auto"/>
                    <w:right w:val="single" w:sz="4" w:space="0" w:color="auto"/>
                  </w:tcBorders>
                  <w:vAlign w:val="center"/>
                </w:tcPr>
                <w:p w14:paraId="7FB0968D" w14:textId="77777777" w:rsidR="00E025C1" w:rsidRDefault="00E025C1" w:rsidP="00E025C1">
                  <w:pPr>
                    <w:rPr>
                      <w:rFonts w:cs="Calibri"/>
                      <w:color w:val="000000"/>
                      <w:sz w:val="18"/>
                      <w:szCs w:val="18"/>
                    </w:rPr>
                  </w:pPr>
                  <w:r>
                    <w:rPr>
                      <w:rFonts w:cs="Calibri"/>
                      <w:color w:val="000000"/>
                      <w:sz w:val="18"/>
                      <w:szCs w:val="18"/>
                    </w:rPr>
                    <w:t xml:space="preserve">Billing Cycle 6 - </w:t>
                  </w:r>
                  <w:del w:id="91" w:author="Angie Christianson" w:date="2019-12-11T08:36:00Z">
                    <w:r w:rsidDel="008102F5">
                      <w:rPr>
                        <w:rFonts w:cs="Calibri"/>
                        <w:color w:val="000000"/>
                        <w:sz w:val="18"/>
                        <w:szCs w:val="18"/>
                      </w:rPr>
                      <w:delText xml:space="preserve"> </w:delText>
                    </w:r>
                  </w:del>
                  <w:r>
                    <w:rPr>
                      <w:rFonts w:cs="Calibri"/>
                      <w:color w:val="000000"/>
                      <w:sz w:val="18"/>
                      <w:szCs w:val="18"/>
                    </w:rPr>
                    <w:t>Sprint 19.1 &amp; 19.2 Completion</w:t>
                  </w:r>
                </w:p>
              </w:tc>
              <w:tc>
                <w:tcPr>
                  <w:tcW w:w="1520" w:type="dxa"/>
                  <w:tcBorders>
                    <w:top w:val="single" w:sz="4" w:space="0" w:color="auto"/>
                    <w:left w:val="single" w:sz="4" w:space="0" w:color="auto"/>
                    <w:bottom w:val="single" w:sz="4" w:space="0" w:color="auto"/>
                    <w:right w:val="single" w:sz="4" w:space="0" w:color="auto"/>
                  </w:tcBorders>
                  <w:vAlign w:val="center"/>
                </w:tcPr>
                <w:p w14:paraId="348C9D8E" w14:textId="77777777" w:rsidR="00E025C1" w:rsidRDefault="00E025C1" w:rsidP="00E025C1">
                  <w:pPr>
                    <w:jc w:val="center"/>
                    <w:rPr>
                      <w:rFonts w:cs="Calibri"/>
                      <w:color w:val="000000"/>
                      <w:sz w:val="18"/>
                      <w:szCs w:val="18"/>
                    </w:rPr>
                  </w:pPr>
                  <w:r>
                    <w:rPr>
                      <w:rFonts w:cs="Calibri"/>
                      <w:color w:val="000000"/>
                      <w:sz w:val="18"/>
                      <w:szCs w:val="18"/>
                    </w:rPr>
                    <w:t>26-Sep-19</w:t>
                  </w:r>
                </w:p>
              </w:tc>
              <w:tc>
                <w:tcPr>
                  <w:tcW w:w="1656" w:type="dxa"/>
                  <w:tcBorders>
                    <w:top w:val="single" w:sz="4" w:space="0" w:color="auto"/>
                    <w:left w:val="single" w:sz="4" w:space="0" w:color="auto"/>
                    <w:bottom w:val="single" w:sz="4" w:space="0" w:color="auto"/>
                    <w:right w:val="single" w:sz="4" w:space="0" w:color="auto"/>
                  </w:tcBorders>
                  <w:vAlign w:val="center"/>
                </w:tcPr>
                <w:p w14:paraId="11850DA8" w14:textId="77777777" w:rsidR="00E025C1" w:rsidRDefault="00E025C1" w:rsidP="00E025C1">
                  <w:pPr>
                    <w:jc w:val="center"/>
                    <w:rPr>
                      <w:rFonts w:cs="Calibri"/>
                      <w:color w:val="000000"/>
                      <w:sz w:val="18"/>
                      <w:szCs w:val="18"/>
                    </w:rPr>
                  </w:pPr>
                  <w:r>
                    <w:rPr>
                      <w:rFonts w:cs="Calibri"/>
                      <w:color w:val="000000"/>
                      <w:sz w:val="18"/>
                      <w:szCs w:val="18"/>
                    </w:rPr>
                    <w:t xml:space="preserve">$134,945.60 </w:t>
                  </w:r>
                </w:p>
              </w:tc>
            </w:tr>
            <w:tr w:rsidR="00E025C1" w14:paraId="4A7DEBD7" w14:textId="77777777" w:rsidTr="00967C8A">
              <w:trPr>
                <w:trHeight w:val="146"/>
              </w:trPr>
              <w:tc>
                <w:tcPr>
                  <w:tcW w:w="3879" w:type="dxa"/>
                  <w:tcBorders>
                    <w:top w:val="single" w:sz="4" w:space="0" w:color="auto"/>
                    <w:left w:val="single" w:sz="4" w:space="0" w:color="auto"/>
                    <w:bottom w:val="single" w:sz="4" w:space="0" w:color="auto"/>
                    <w:right w:val="single" w:sz="4" w:space="0" w:color="auto"/>
                  </w:tcBorders>
                  <w:vAlign w:val="center"/>
                  <w:hideMark/>
                </w:tcPr>
                <w:p w14:paraId="46697F71" w14:textId="77777777" w:rsidR="00E025C1" w:rsidRDefault="00E025C1" w:rsidP="00E025C1">
                  <w:pPr>
                    <w:rPr>
                      <w:rFonts w:cs="Calibri"/>
                      <w:color w:val="000000"/>
                      <w:sz w:val="18"/>
                      <w:szCs w:val="18"/>
                    </w:rPr>
                  </w:pPr>
                  <w:r>
                    <w:rPr>
                      <w:rFonts w:cs="Calibri"/>
                      <w:color w:val="000000"/>
                      <w:sz w:val="18"/>
                      <w:szCs w:val="18"/>
                    </w:rPr>
                    <w:t xml:space="preserve">Billing Cycle 7 - </w:t>
                  </w:r>
                  <w:del w:id="92" w:author="Angie Christianson" w:date="2019-12-11T08:36:00Z">
                    <w:r w:rsidDel="008102F5">
                      <w:rPr>
                        <w:rFonts w:cs="Calibri"/>
                        <w:color w:val="000000"/>
                        <w:sz w:val="18"/>
                        <w:szCs w:val="18"/>
                      </w:rPr>
                      <w:delText xml:space="preserve"> </w:delText>
                    </w:r>
                  </w:del>
                  <w:r>
                    <w:rPr>
                      <w:rFonts w:cs="Calibri"/>
                      <w:color w:val="000000"/>
                      <w:sz w:val="18"/>
                      <w:szCs w:val="18"/>
                    </w:rPr>
                    <w:t>Sprint 19.3 &amp; 19.4 Completion</w:t>
                  </w:r>
                </w:p>
              </w:tc>
              <w:tc>
                <w:tcPr>
                  <w:tcW w:w="1520" w:type="dxa"/>
                  <w:tcBorders>
                    <w:top w:val="single" w:sz="4" w:space="0" w:color="auto"/>
                    <w:left w:val="single" w:sz="4" w:space="0" w:color="auto"/>
                    <w:bottom w:val="single" w:sz="4" w:space="0" w:color="auto"/>
                    <w:right w:val="single" w:sz="4" w:space="0" w:color="auto"/>
                  </w:tcBorders>
                  <w:vAlign w:val="center"/>
                  <w:hideMark/>
                </w:tcPr>
                <w:p w14:paraId="584AE9DE" w14:textId="77777777" w:rsidR="00E025C1" w:rsidRDefault="00E025C1" w:rsidP="00E025C1">
                  <w:pPr>
                    <w:jc w:val="center"/>
                    <w:rPr>
                      <w:rFonts w:cs="Calibri"/>
                      <w:color w:val="000000"/>
                      <w:sz w:val="18"/>
                      <w:szCs w:val="18"/>
                    </w:rPr>
                  </w:pPr>
                  <w:r>
                    <w:rPr>
                      <w:rFonts w:cs="Calibri"/>
                      <w:color w:val="000000"/>
                      <w:sz w:val="18"/>
                      <w:szCs w:val="18"/>
                    </w:rPr>
                    <w:t>24-Oct-19</w:t>
                  </w:r>
                </w:p>
              </w:tc>
              <w:tc>
                <w:tcPr>
                  <w:tcW w:w="1656" w:type="dxa"/>
                  <w:tcBorders>
                    <w:top w:val="single" w:sz="4" w:space="0" w:color="auto"/>
                    <w:left w:val="single" w:sz="4" w:space="0" w:color="auto"/>
                    <w:bottom w:val="single" w:sz="4" w:space="0" w:color="auto"/>
                    <w:right w:val="single" w:sz="4" w:space="0" w:color="auto"/>
                  </w:tcBorders>
                  <w:vAlign w:val="center"/>
                  <w:hideMark/>
                </w:tcPr>
                <w:p w14:paraId="4CFABEFE" w14:textId="77777777" w:rsidR="00E025C1" w:rsidRDefault="00E025C1" w:rsidP="00E025C1">
                  <w:pPr>
                    <w:jc w:val="center"/>
                    <w:rPr>
                      <w:rFonts w:cs="Calibri"/>
                      <w:color w:val="000000"/>
                      <w:sz w:val="18"/>
                      <w:szCs w:val="18"/>
                    </w:rPr>
                  </w:pPr>
                  <w:r>
                    <w:rPr>
                      <w:rFonts w:cs="Calibri"/>
                      <w:color w:val="000000"/>
                      <w:sz w:val="18"/>
                      <w:szCs w:val="18"/>
                    </w:rPr>
                    <w:t xml:space="preserve">$178,714.51 </w:t>
                  </w:r>
                </w:p>
              </w:tc>
            </w:tr>
            <w:tr w:rsidR="00E025C1" w14:paraId="6D110D6A" w14:textId="77777777" w:rsidTr="00967C8A">
              <w:trPr>
                <w:trHeight w:val="146"/>
              </w:trPr>
              <w:tc>
                <w:tcPr>
                  <w:tcW w:w="3879" w:type="dxa"/>
                  <w:tcBorders>
                    <w:top w:val="single" w:sz="4" w:space="0" w:color="auto"/>
                    <w:left w:val="single" w:sz="4" w:space="0" w:color="auto"/>
                    <w:bottom w:val="single" w:sz="4" w:space="0" w:color="auto"/>
                    <w:right w:val="single" w:sz="4" w:space="0" w:color="auto"/>
                  </w:tcBorders>
                  <w:vAlign w:val="center"/>
                </w:tcPr>
                <w:p w14:paraId="5BCD8194" w14:textId="77777777" w:rsidR="00E025C1" w:rsidRDefault="00E025C1" w:rsidP="00E025C1">
                  <w:pPr>
                    <w:rPr>
                      <w:rFonts w:cs="Calibri"/>
                      <w:color w:val="000000"/>
                      <w:sz w:val="18"/>
                      <w:szCs w:val="18"/>
                    </w:rPr>
                  </w:pPr>
                  <w:r>
                    <w:rPr>
                      <w:rFonts w:cs="Calibri"/>
                      <w:color w:val="000000"/>
                      <w:sz w:val="18"/>
                      <w:szCs w:val="18"/>
                    </w:rPr>
                    <w:t xml:space="preserve">Billing Cycle 8 - </w:t>
                  </w:r>
                  <w:del w:id="93" w:author="Angie Christianson" w:date="2019-12-11T08:36:00Z">
                    <w:r w:rsidDel="008102F5">
                      <w:rPr>
                        <w:rFonts w:cs="Calibri"/>
                        <w:color w:val="000000"/>
                        <w:sz w:val="18"/>
                        <w:szCs w:val="18"/>
                      </w:rPr>
                      <w:delText xml:space="preserve"> </w:delText>
                    </w:r>
                  </w:del>
                  <w:r>
                    <w:rPr>
                      <w:rFonts w:cs="Calibri"/>
                      <w:color w:val="000000"/>
                      <w:sz w:val="18"/>
                      <w:szCs w:val="18"/>
                    </w:rPr>
                    <w:t>Sprint 20.1 Completion</w:t>
                  </w:r>
                </w:p>
              </w:tc>
              <w:tc>
                <w:tcPr>
                  <w:tcW w:w="1520" w:type="dxa"/>
                  <w:tcBorders>
                    <w:top w:val="single" w:sz="4" w:space="0" w:color="auto"/>
                    <w:left w:val="single" w:sz="4" w:space="0" w:color="auto"/>
                    <w:bottom w:val="single" w:sz="4" w:space="0" w:color="auto"/>
                    <w:right w:val="single" w:sz="4" w:space="0" w:color="auto"/>
                  </w:tcBorders>
                  <w:vAlign w:val="center"/>
                </w:tcPr>
                <w:p w14:paraId="75F0E8DF" w14:textId="77777777" w:rsidR="00E025C1" w:rsidRDefault="00E025C1" w:rsidP="00E025C1">
                  <w:pPr>
                    <w:jc w:val="center"/>
                    <w:rPr>
                      <w:rFonts w:cs="Calibri"/>
                      <w:color w:val="000000"/>
                      <w:sz w:val="18"/>
                      <w:szCs w:val="18"/>
                    </w:rPr>
                  </w:pPr>
                  <w:r>
                    <w:rPr>
                      <w:rFonts w:cs="Calibri"/>
                      <w:color w:val="000000"/>
                      <w:sz w:val="18"/>
                      <w:szCs w:val="18"/>
                    </w:rPr>
                    <w:t>20-Nov-19</w:t>
                  </w:r>
                </w:p>
              </w:tc>
              <w:tc>
                <w:tcPr>
                  <w:tcW w:w="1656" w:type="dxa"/>
                  <w:tcBorders>
                    <w:top w:val="single" w:sz="4" w:space="0" w:color="auto"/>
                    <w:left w:val="single" w:sz="4" w:space="0" w:color="auto"/>
                    <w:bottom w:val="single" w:sz="4" w:space="0" w:color="auto"/>
                    <w:right w:val="single" w:sz="4" w:space="0" w:color="auto"/>
                  </w:tcBorders>
                  <w:vAlign w:val="center"/>
                </w:tcPr>
                <w:p w14:paraId="3622B89C" w14:textId="77777777" w:rsidR="00E025C1" w:rsidRDefault="00E025C1" w:rsidP="00E025C1">
                  <w:pPr>
                    <w:jc w:val="center"/>
                    <w:rPr>
                      <w:rFonts w:cs="Calibri"/>
                      <w:color w:val="000000"/>
                      <w:sz w:val="18"/>
                      <w:szCs w:val="18"/>
                    </w:rPr>
                  </w:pPr>
                  <w:r>
                    <w:rPr>
                      <w:rFonts w:cs="Calibri"/>
                      <w:color w:val="000000"/>
                      <w:sz w:val="18"/>
                      <w:szCs w:val="18"/>
                    </w:rPr>
                    <w:t xml:space="preserve">$178,714.51 </w:t>
                  </w:r>
                </w:p>
              </w:tc>
            </w:tr>
            <w:tr w:rsidR="00E025C1" w14:paraId="7D6ABF55" w14:textId="77777777" w:rsidTr="00967C8A">
              <w:trPr>
                <w:trHeight w:val="146"/>
              </w:trPr>
              <w:tc>
                <w:tcPr>
                  <w:tcW w:w="3879" w:type="dxa"/>
                  <w:tcBorders>
                    <w:top w:val="single" w:sz="4" w:space="0" w:color="auto"/>
                    <w:left w:val="single" w:sz="4" w:space="0" w:color="auto"/>
                    <w:bottom w:val="single" w:sz="4" w:space="0" w:color="auto"/>
                    <w:right w:val="single" w:sz="4" w:space="0" w:color="auto"/>
                  </w:tcBorders>
                  <w:vAlign w:val="center"/>
                  <w:hideMark/>
                </w:tcPr>
                <w:p w14:paraId="423C860E" w14:textId="77777777" w:rsidR="00E025C1" w:rsidRDefault="00E025C1" w:rsidP="00E025C1">
                  <w:pPr>
                    <w:rPr>
                      <w:rFonts w:cs="Calibri"/>
                      <w:color w:val="000000"/>
                      <w:sz w:val="18"/>
                      <w:szCs w:val="18"/>
                    </w:rPr>
                  </w:pPr>
                  <w:r>
                    <w:rPr>
                      <w:rFonts w:cs="Calibri"/>
                      <w:color w:val="000000"/>
                      <w:sz w:val="18"/>
                      <w:szCs w:val="18"/>
                    </w:rPr>
                    <w:t xml:space="preserve">Billing Cycle 9 - </w:t>
                  </w:r>
                  <w:del w:id="94" w:author="Angie Christianson" w:date="2019-12-11T08:36:00Z">
                    <w:r w:rsidDel="008102F5">
                      <w:rPr>
                        <w:rFonts w:cs="Calibri"/>
                        <w:color w:val="000000"/>
                        <w:sz w:val="18"/>
                        <w:szCs w:val="18"/>
                      </w:rPr>
                      <w:delText xml:space="preserve"> </w:delText>
                    </w:r>
                  </w:del>
                  <w:r>
                    <w:rPr>
                      <w:rFonts w:cs="Calibri"/>
                      <w:color w:val="000000"/>
                      <w:sz w:val="18"/>
                      <w:szCs w:val="18"/>
                    </w:rPr>
                    <w:t>Sprint 20.3 Completion</w:t>
                  </w:r>
                </w:p>
              </w:tc>
              <w:tc>
                <w:tcPr>
                  <w:tcW w:w="1520" w:type="dxa"/>
                  <w:tcBorders>
                    <w:top w:val="single" w:sz="4" w:space="0" w:color="auto"/>
                    <w:left w:val="single" w:sz="4" w:space="0" w:color="auto"/>
                    <w:bottom w:val="single" w:sz="4" w:space="0" w:color="auto"/>
                    <w:right w:val="single" w:sz="4" w:space="0" w:color="auto"/>
                  </w:tcBorders>
                  <w:vAlign w:val="center"/>
                  <w:hideMark/>
                </w:tcPr>
                <w:p w14:paraId="26EFAC51" w14:textId="77777777" w:rsidR="00E025C1" w:rsidRDefault="00E025C1" w:rsidP="00E025C1">
                  <w:pPr>
                    <w:jc w:val="center"/>
                    <w:rPr>
                      <w:rFonts w:cs="Calibri"/>
                      <w:color w:val="000000"/>
                      <w:sz w:val="18"/>
                      <w:szCs w:val="18"/>
                    </w:rPr>
                  </w:pPr>
                  <w:r>
                    <w:rPr>
                      <w:rFonts w:cs="Calibri"/>
                      <w:color w:val="000000"/>
                      <w:sz w:val="18"/>
                      <w:szCs w:val="18"/>
                    </w:rPr>
                    <w:t>18-Dec-19</w:t>
                  </w:r>
                </w:p>
              </w:tc>
              <w:tc>
                <w:tcPr>
                  <w:tcW w:w="1656" w:type="dxa"/>
                  <w:tcBorders>
                    <w:top w:val="single" w:sz="4" w:space="0" w:color="auto"/>
                    <w:left w:val="single" w:sz="4" w:space="0" w:color="auto"/>
                    <w:bottom w:val="single" w:sz="4" w:space="0" w:color="auto"/>
                    <w:right w:val="single" w:sz="4" w:space="0" w:color="auto"/>
                  </w:tcBorders>
                  <w:vAlign w:val="center"/>
                  <w:hideMark/>
                </w:tcPr>
                <w:p w14:paraId="53B2621C" w14:textId="77777777" w:rsidR="00E025C1" w:rsidRDefault="00E025C1" w:rsidP="00E025C1">
                  <w:pPr>
                    <w:jc w:val="center"/>
                    <w:rPr>
                      <w:rFonts w:cs="Calibri"/>
                      <w:color w:val="000000"/>
                      <w:sz w:val="18"/>
                      <w:szCs w:val="18"/>
                    </w:rPr>
                  </w:pPr>
                  <w:r>
                    <w:rPr>
                      <w:rFonts w:cs="Calibri"/>
                      <w:color w:val="000000"/>
                      <w:sz w:val="18"/>
                      <w:szCs w:val="18"/>
                    </w:rPr>
                    <w:t xml:space="preserve">$178,714.51 </w:t>
                  </w:r>
                </w:p>
              </w:tc>
            </w:tr>
            <w:tr w:rsidR="00E025C1" w14:paraId="376D7DDF" w14:textId="77777777" w:rsidTr="00967C8A">
              <w:trPr>
                <w:trHeight w:val="146"/>
              </w:trPr>
              <w:tc>
                <w:tcPr>
                  <w:tcW w:w="3879" w:type="dxa"/>
                  <w:tcBorders>
                    <w:top w:val="single" w:sz="4" w:space="0" w:color="auto"/>
                    <w:left w:val="single" w:sz="4" w:space="0" w:color="auto"/>
                    <w:bottom w:val="single" w:sz="4" w:space="0" w:color="auto"/>
                    <w:right w:val="single" w:sz="4" w:space="0" w:color="auto"/>
                  </w:tcBorders>
                  <w:vAlign w:val="center"/>
                  <w:hideMark/>
                </w:tcPr>
                <w:p w14:paraId="033B270E" w14:textId="77777777" w:rsidR="00E025C1" w:rsidRDefault="00E025C1" w:rsidP="00922375">
                  <w:pPr>
                    <w:rPr>
                      <w:rFonts w:cs="Calibri"/>
                      <w:color w:val="000000"/>
                      <w:sz w:val="18"/>
                      <w:szCs w:val="18"/>
                    </w:rPr>
                  </w:pPr>
                  <w:r>
                    <w:rPr>
                      <w:rFonts w:cs="Calibri"/>
                      <w:color w:val="000000"/>
                      <w:sz w:val="18"/>
                      <w:szCs w:val="18"/>
                    </w:rPr>
                    <w:t xml:space="preserve">Billing Cycle </w:t>
                  </w:r>
                  <w:del w:id="95" w:author="Angie Christianson" w:date="2019-12-11T08:36:00Z">
                    <w:r w:rsidDel="008102F5">
                      <w:rPr>
                        <w:rFonts w:cs="Calibri"/>
                        <w:color w:val="000000"/>
                        <w:sz w:val="18"/>
                        <w:szCs w:val="18"/>
                      </w:rPr>
                      <w:delText xml:space="preserve"> </w:delText>
                    </w:r>
                  </w:del>
                  <w:r>
                    <w:rPr>
                      <w:rFonts w:cs="Calibri"/>
                      <w:color w:val="000000"/>
                      <w:sz w:val="18"/>
                      <w:szCs w:val="18"/>
                    </w:rPr>
                    <w:t xml:space="preserve">- </w:t>
                  </w:r>
                  <w:del w:id="96" w:author="Angie Christianson" w:date="2019-12-11T08:36:00Z">
                    <w:r w:rsidDel="008102F5">
                      <w:rPr>
                        <w:rFonts w:cs="Calibri"/>
                        <w:color w:val="000000"/>
                        <w:sz w:val="18"/>
                        <w:szCs w:val="18"/>
                      </w:rPr>
                      <w:delText xml:space="preserve"> </w:delText>
                    </w:r>
                  </w:del>
                  <w:r w:rsidR="00922375">
                    <w:rPr>
                      <w:rFonts w:cs="Calibri"/>
                      <w:color w:val="000000"/>
                      <w:sz w:val="18"/>
                      <w:szCs w:val="18"/>
                    </w:rPr>
                    <w:t>Sprint 20.4</w:t>
                  </w:r>
                  <w:r>
                    <w:rPr>
                      <w:rFonts w:cs="Calibri"/>
                      <w:color w:val="000000"/>
                      <w:sz w:val="18"/>
                      <w:szCs w:val="18"/>
                    </w:rPr>
                    <w:t xml:space="preserve">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F55EB47" w14:textId="77777777" w:rsidR="00E025C1" w:rsidRDefault="00E025C1" w:rsidP="00E025C1">
                  <w:pPr>
                    <w:jc w:val="center"/>
                    <w:rPr>
                      <w:rFonts w:cs="Calibri"/>
                      <w:color w:val="000000"/>
                      <w:sz w:val="18"/>
                      <w:szCs w:val="18"/>
                    </w:rPr>
                  </w:pPr>
                  <w:r>
                    <w:rPr>
                      <w:rFonts w:cs="Calibri"/>
                      <w:color w:val="000000"/>
                      <w:sz w:val="18"/>
                      <w:szCs w:val="18"/>
                    </w:rPr>
                    <w:t>2-Jan-19</w:t>
                  </w:r>
                </w:p>
              </w:tc>
              <w:tc>
                <w:tcPr>
                  <w:tcW w:w="1656" w:type="dxa"/>
                  <w:tcBorders>
                    <w:top w:val="single" w:sz="4" w:space="0" w:color="auto"/>
                    <w:left w:val="single" w:sz="4" w:space="0" w:color="auto"/>
                    <w:bottom w:val="single" w:sz="4" w:space="0" w:color="auto"/>
                    <w:right w:val="single" w:sz="4" w:space="0" w:color="auto"/>
                  </w:tcBorders>
                  <w:vAlign w:val="center"/>
                  <w:hideMark/>
                </w:tcPr>
                <w:p w14:paraId="6E2FB632" w14:textId="77777777" w:rsidR="00E025C1" w:rsidRDefault="00E025C1" w:rsidP="00E025C1">
                  <w:pPr>
                    <w:jc w:val="center"/>
                    <w:rPr>
                      <w:rFonts w:cs="Calibri"/>
                      <w:color w:val="000000"/>
                      <w:sz w:val="18"/>
                      <w:szCs w:val="18"/>
                    </w:rPr>
                  </w:pPr>
                  <w:r>
                    <w:rPr>
                      <w:rFonts w:cs="Calibri"/>
                      <w:color w:val="000000"/>
                      <w:sz w:val="18"/>
                      <w:szCs w:val="18"/>
                    </w:rPr>
                    <w:t xml:space="preserve">$89,357.26 </w:t>
                  </w:r>
                </w:p>
              </w:tc>
            </w:tr>
            <w:tr w:rsidR="00E025C1" w14:paraId="7BCA2212" w14:textId="77777777" w:rsidTr="00967C8A">
              <w:trPr>
                <w:trHeight w:val="146"/>
              </w:trPr>
              <w:tc>
                <w:tcPr>
                  <w:tcW w:w="3879" w:type="dxa"/>
                  <w:tcBorders>
                    <w:top w:val="single" w:sz="4" w:space="0" w:color="auto"/>
                    <w:left w:val="single" w:sz="4" w:space="0" w:color="auto"/>
                    <w:bottom w:val="single" w:sz="4" w:space="0" w:color="auto"/>
                    <w:right w:val="single" w:sz="4" w:space="0" w:color="auto"/>
                  </w:tcBorders>
                  <w:vAlign w:val="center"/>
                </w:tcPr>
                <w:p w14:paraId="7E82A874" w14:textId="77777777" w:rsidR="00E025C1" w:rsidRDefault="00E025C1" w:rsidP="00E025C1">
                  <w:pPr>
                    <w:rPr>
                      <w:rFonts w:cs="Calibri"/>
                      <w:b/>
                      <w:bCs/>
                      <w:color w:val="000000"/>
                      <w:sz w:val="18"/>
                      <w:szCs w:val="18"/>
                    </w:rPr>
                  </w:pPr>
                  <w:r>
                    <w:rPr>
                      <w:rFonts w:cs="Calibri"/>
                      <w:b/>
                      <w:bCs/>
                      <w:color w:val="000000"/>
                      <w:sz w:val="18"/>
                      <w:szCs w:val="18"/>
                    </w:rPr>
                    <w:t> </w:t>
                  </w:r>
                </w:p>
              </w:tc>
              <w:tc>
                <w:tcPr>
                  <w:tcW w:w="1520" w:type="dxa"/>
                  <w:tcBorders>
                    <w:top w:val="single" w:sz="4" w:space="0" w:color="auto"/>
                    <w:left w:val="single" w:sz="4" w:space="0" w:color="auto"/>
                    <w:bottom w:val="single" w:sz="4" w:space="0" w:color="auto"/>
                    <w:right w:val="single" w:sz="4" w:space="0" w:color="auto"/>
                  </w:tcBorders>
                  <w:vAlign w:val="center"/>
                </w:tcPr>
                <w:p w14:paraId="75855F2D" w14:textId="77777777" w:rsidR="00E025C1" w:rsidRDefault="00E025C1" w:rsidP="00E025C1">
                  <w:pPr>
                    <w:jc w:val="center"/>
                    <w:rPr>
                      <w:rFonts w:cs="Calibri"/>
                      <w:color w:val="000000"/>
                      <w:sz w:val="18"/>
                      <w:szCs w:val="18"/>
                    </w:rPr>
                  </w:pPr>
                  <w:r>
                    <w:rPr>
                      <w:rFonts w:cs="Calibri"/>
                      <w:color w:val="000000"/>
                      <w:sz w:val="18"/>
                      <w:szCs w:val="18"/>
                    </w:rPr>
                    <w:t>Total</w:t>
                  </w:r>
                </w:p>
              </w:tc>
              <w:tc>
                <w:tcPr>
                  <w:tcW w:w="1656" w:type="dxa"/>
                  <w:tcBorders>
                    <w:top w:val="single" w:sz="4" w:space="0" w:color="auto"/>
                    <w:left w:val="single" w:sz="4" w:space="0" w:color="auto"/>
                    <w:bottom w:val="single" w:sz="4" w:space="0" w:color="auto"/>
                    <w:right w:val="single" w:sz="4" w:space="0" w:color="auto"/>
                  </w:tcBorders>
                  <w:vAlign w:val="center"/>
                </w:tcPr>
                <w:p w14:paraId="18A13710" w14:textId="77777777" w:rsidR="00E025C1" w:rsidRDefault="00E025C1" w:rsidP="00E025C1">
                  <w:pPr>
                    <w:jc w:val="center"/>
                    <w:rPr>
                      <w:rFonts w:cs="Calibri"/>
                      <w:color w:val="000000"/>
                      <w:sz w:val="18"/>
                      <w:szCs w:val="18"/>
                    </w:rPr>
                  </w:pPr>
                  <w:r>
                    <w:rPr>
                      <w:rFonts w:cs="Calibri"/>
                      <w:color w:val="000000"/>
                      <w:sz w:val="18"/>
                      <w:szCs w:val="18"/>
                    </w:rPr>
                    <w:t xml:space="preserve">$1,435,174.40 </w:t>
                  </w:r>
                </w:p>
              </w:tc>
            </w:tr>
          </w:tbl>
          <w:p w14:paraId="148A14C3" w14:textId="1C6610F4" w:rsidR="00A42329" w:rsidDel="005E6618" w:rsidRDefault="00A42329" w:rsidP="00A42329">
            <w:pPr>
              <w:tabs>
                <w:tab w:val="left" w:pos="1440"/>
                <w:tab w:val="left" w:pos="2160"/>
                <w:tab w:val="left" w:pos="5760"/>
              </w:tabs>
              <w:spacing w:before="40" w:after="40"/>
              <w:rPr>
                <w:del w:id="97" w:author="Manish Arora" w:date="2019-12-11T23:49:00Z"/>
                <w:rFonts w:eastAsia="Times New Roman"/>
                <w:color w:val="000000"/>
                <w:sz w:val="18"/>
                <w:szCs w:val="18"/>
              </w:rPr>
            </w:pPr>
          </w:p>
          <w:p w14:paraId="63ADE14D" w14:textId="77777777" w:rsidR="005E6618" w:rsidRDefault="005E6618" w:rsidP="00A42329">
            <w:pPr>
              <w:tabs>
                <w:tab w:val="left" w:pos="1440"/>
                <w:tab w:val="left" w:pos="2160"/>
                <w:tab w:val="left" w:pos="5760"/>
              </w:tabs>
              <w:spacing w:before="40" w:after="40"/>
              <w:rPr>
                <w:ins w:id="98" w:author="Manish Arora" w:date="2019-12-11T23:50:00Z"/>
                <w:rFonts w:eastAsia="Times New Roman"/>
                <w:color w:val="000000"/>
                <w:sz w:val="18"/>
                <w:szCs w:val="18"/>
              </w:rPr>
            </w:pPr>
          </w:p>
          <w:p w14:paraId="104B3903" w14:textId="77777777" w:rsidR="008B3685" w:rsidRDefault="008B3685" w:rsidP="00A42329">
            <w:pPr>
              <w:tabs>
                <w:tab w:val="left" w:pos="1440"/>
                <w:tab w:val="left" w:pos="2160"/>
                <w:tab w:val="left" w:pos="5760"/>
              </w:tabs>
              <w:spacing w:before="40" w:after="40"/>
              <w:rPr>
                <w:rFonts w:eastAsia="Times New Roman"/>
                <w:color w:val="000000"/>
                <w:sz w:val="18"/>
                <w:szCs w:val="18"/>
              </w:rPr>
            </w:pPr>
            <w:r>
              <w:rPr>
                <w:rFonts w:eastAsia="Times New Roman"/>
                <w:color w:val="000000"/>
                <w:sz w:val="18"/>
                <w:szCs w:val="18"/>
              </w:rPr>
              <w:t>Milestone as per CR-2</w:t>
            </w:r>
          </w:p>
          <w:p w14:paraId="30D6D619" w14:textId="12A51F49" w:rsidR="008B3685" w:rsidDel="005E6618" w:rsidRDefault="008B3685" w:rsidP="00A42329">
            <w:pPr>
              <w:tabs>
                <w:tab w:val="left" w:pos="1440"/>
                <w:tab w:val="left" w:pos="2160"/>
                <w:tab w:val="left" w:pos="5760"/>
              </w:tabs>
              <w:spacing w:before="40" w:after="40"/>
              <w:rPr>
                <w:del w:id="99" w:author="Manish Arora" w:date="2019-12-11T23:49:00Z"/>
                <w:rFonts w:eastAsia="Times New Roman"/>
                <w:color w:val="000000"/>
                <w:sz w:val="18"/>
                <w:szCs w:val="18"/>
              </w:rPr>
            </w:pPr>
          </w:p>
          <w:tbl>
            <w:tblPr>
              <w:tblW w:w="7050" w:type="dxa"/>
              <w:tblLayout w:type="fixed"/>
              <w:tblLook w:val="04A0" w:firstRow="1" w:lastRow="0" w:firstColumn="1" w:lastColumn="0" w:noHBand="0" w:noVBand="1"/>
            </w:tblPr>
            <w:tblGrid>
              <w:gridCol w:w="3932"/>
              <w:gridCol w:w="1555"/>
              <w:gridCol w:w="1563"/>
            </w:tblGrid>
            <w:tr w:rsidR="00967C8A" w:rsidRPr="008B3685" w14:paraId="60D77D24" w14:textId="77777777" w:rsidTr="00967C8A">
              <w:trPr>
                <w:trHeight w:val="311"/>
              </w:trPr>
              <w:tc>
                <w:tcPr>
                  <w:tcW w:w="39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CE044CA" w14:textId="77777777" w:rsidR="008B3685" w:rsidRPr="008B3685" w:rsidRDefault="008B3685" w:rsidP="008B3685">
                  <w:pPr>
                    <w:jc w:val="center"/>
                    <w:rPr>
                      <w:rFonts w:eastAsia="Times New Roman" w:cs="Calibri"/>
                      <w:b/>
                      <w:bCs/>
                      <w:color w:val="000000"/>
                      <w:sz w:val="18"/>
                      <w:szCs w:val="18"/>
                    </w:rPr>
                  </w:pPr>
                  <w:r w:rsidRPr="008B3685">
                    <w:rPr>
                      <w:rFonts w:eastAsia="Times New Roman" w:cs="Calibri"/>
                      <w:b/>
                      <w:bCs/>
                      <w:color w:val="000000"/>
                      <w:sz w:val="18"/>
                      <w:szCs w:val="18"/>
                    </w:rPr>
                    <w:t>Project Phase/Billing cycle</w:t>
                  </w:r>
                </w:p>
              </w:tc>
              <w:tc>
                <w:tcPr>
                  <w:tcW w:w="1555" w:type="dxa"/>
                  <w:tcBorders>
                    <w:top w:val="single" w:sz="8" w:space="0" w:color="auto"/>
                    <w:left w:val="nil"/>
                    <w:bottom w:val="single" w:sz="8" w:space="0" w:color="auto"/>
                    <w:right w:val="single" w:sz="8" w:space="0" w:color="auto"/>
                  </w:tcBorders>
                  <w:shd w:val="clear" w:color="auto" w:fill="auto"/>
                  <w:vAlign w:val="center"/>
                  <w:hideMark/>
                </w:tcPr>
                <w:p w14:paraId="02BBCCB5" w14:textId="77777777" w:rsidR="008B3685" w:rsidRPr="008B3685" w:rsidRDefault="008B3685" w:rsidP="008B3685">
                  <w:pPr>
                    <w:jc w:val="center"/>
                    <w:rPr>
                      <w:rFonts w:eastAsia="Times New Roman" w:cs="Calibri"/>
                      <w:b/>
                      <w:bCs/>
                      <w:color w:val="000000"/>
                      <w:sz w:val="18"/>
                      <w:szCs w:val="18"/>
                    </w:rPr>
                  </w:pPr>
                  <w:r w:rsidRPr="008B3685">
                    <w:rPr>
                      <w:rFonts w:eastAsia="Times New Roman" w:cs="Calibri"/>
                      <w:b/>
                      <w:bCs/>
                      <w:color w:val="000000"/>
                      <w:sz w:val="18"/>
                      <w:szCs w:val="18"/>
                    </w:rPr>
                    <w:t>Anticipated Billing Date</w:t>
                  </w:r>
                </w:p>
              </w:tc>
              <w:tc>
                <w:tcPr>
                  <w:tcW w:w="1563" w:type="dxa"/>
                  <w:tcBorders>
                    <w:top w:val="single" w:sz="8" w:space="0" w:color="auto"/>
                    <w:left w:val="nil"/>
                    <w:bottom w:val="single" w:sz="8" w:space="0" w:color="auto"/>
                    <w:right w:val="single" w:sz="8" w:space="0" w:color="auto"/>
                  </w:tcBorders>
                  <w:shd w:val="clear" w:color="auto" w:fill="auto"/>
                  <w:vAlign w:val="center"/>
                  <w:hideMark/>
                </w:tcPr>
                <w:p w14:paraId="79A8EEA1" w14:textId="77777777" w:rsidR="008B3685" w:rsidRPr="008B3685" w:rsidRDefault="008B3685" w:rsidP="008B3685">
                  <w:pPr>
                    <w:jc w:val="center"/>
                    <w:rPr>
                      <w:rFonts w:eastAsia="Times New Roman" w:cs="Calibri"/>
                      <w:b/>
                      <w:bCs/>
                      <w:color w:val="000000"/>
                      <w:sz w:val="18"/>
                      <w:szCs w:val="18"/>
                    </w:rPr>
                  </w:pPr>
                  <w:r w:rsidRPr="008B3685">
                    <w:rPr>
                      <w:rFonts w:eastAsia="Times New Roman" w:cs="Calibri"/>
                      <w:b/>
                      <w:bCs/>
                      <w:color w:val="000000"/>
                      <w:sz w:val="18"/>
                      <w:szCs w:val="18"/>
                    </w:rPr>
                    <w:t>Anticipated Billing Amount</w:t>
                  </w:r>
                </w:p>
              </w:tc>
            </w:tr>
            <w:tr w:rsidR="00967C8A" w:rsidRPr="008B3685" w14:paraId="582929D3"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45E8B927" w14:textId="77777777" w:rsidR="008B3685" w:rsidRPr="008B3685" w:rsidRDefault="008B3685" w:rsidP="008B3685">
                  <w:pPr>
                    <w:rPr>
                      <w:rFonts w:eastAsia="Times New Roman" w:cs="Calibri"/>
                      <w:color w:val="000000"/>
                      <w:sz w:val="18"/>
                      <w:szCs w:val="18"/>
                    </w:rPr>
                  </w:pPr>
                  <w:r w:rsidRPr="008B3685">
                    <w:rPr>
                      <w:rFonts w:eastAsia="Times New Roman" w:cs="Calibri"/>
                      <w:color w:val="000000"/>
                      <w:sz w:val="18"/>
                      <w:szCs w:val="18"/>
                    </w:rPr>
                    <w:t>Billing Cycle 1 – Sprint 17.1 &amp; 17.2 Completion</w:t>
                  </w:r>
                </w:p>
              </w:tc>
              <w:tc>
                <w:tcPr>
                  <w:tcW w:w="1555" w:type="dxa"/>
                  <w:tcBorders>
                    <w:top w:val="nil"/>
                    <w:left w:val="nil"/>
                    <w:bottom w:val="single" w:sz="8" w:space="0" w:color="auto"/>
                    <w:right w:val="single" w:sz="8" w:space="0" w:color="auto"/>
                  </w:tcBorders>
                  <w:shd w:val="clear" w:color="auto" w:fill="auto"/>
                  <w:vAlign w:val="center"/>
                  <w:hideMark/>
                </w:tcPr>
                <w:p w14:paraId="0C13D64D"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9-May-19</w:t>
                  </w:r>
                </w:p>
              </w:tc>
              <w:tc>
                <w:tcPr>
                  <w:tcW w:w="1563" w:type="dxa"/>
                  <w:tcBorders>
                    <w:top w:val="nil"/>
                    <w:left w:val="nil"/>
                    <w:bottom w:val="single" w:sz="8" w:space="0" w:color="auto"/>
                    <w:right w:val="single" w:sz="8" w:space="0" w:color="auto"/>
                  </w:tcBorders>
                  <w:shd w:val="clear" w:color="auto" w:fill="auto"/>
                  <w:vAlign w:val="center"/>
                  <w:hideMark/>
                </w:tcPr>
                <w:p w14:paraId="7011063C"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 xml:space="preserve">$134,945.60 </w:t>
                  </w:r>
                </w:p>
              </w:tc>
            </w:tr>
            <w:tr w:rsidR="00967C8A" w:rsidRPr="008B3685" w14:paraId="71057566"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3E367193" w14:textId="77777777" w:rsidR="008B3685" w:rsidRPr="008B3685" w:rsidRDefault="008B3685" w:rsidP="008B3685">
                  <w:pPr>
                    <w:rPr>
                      <w:rFonts w:eastAsia="Times New Roman" w:cs="Calibri"/>
                      <w:color w:val="000000"/>
                      <w:sz w:val="18"/>
                      <w:szCs w:val="18"/>
                    </w:rPr>
                  </w:pPr>
                  <w:r w:rsidRPr="008B3685">
                    <w:rPr>
                      <w:rFonts w:eastAsia="Times New Roman" w:cs="Calibri"/>
                      <w:color w:val="000000"/>
                      <w:sz w:val="18"/>
                      <w:szCs w:val="18"/>
                    </w:rPr>
                    <w:t>Billing Cycle 2 - Sprint 17.3 &amp; 17.4 Completion</w:t>
                  </w:r>
                </w:p>
              </w:tc>
              <w:tc>
                <w:tcPr>
                  <w:tcW w:w="1555" w:type="dxa"/>
                  <w:tcBorders>
                    <w:top w:val="nil"/>
                    <w:left w:val="nil"/>
                    <w:bottom w:val="single" w:sz="8" w:space="0" w:color="auto"/>
                    <w:right w:val="single" w:sz="8" w:space="0" w:color="auto"/>
                  </w:tcBorders>
                  <w:shd w:val="clear" w:color="auto" w:fill="auto"/>
                  <w:vAlign w:val="center"/>
                  <w:hideMark/>
                </w:tcPr>
                <w:p w14:paraId="49AFD9C9"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6-Jun-19</w:t>
                  </w:r>
                </w:p>
              </w:tc>
              <w:tc>
                <w:tcPr>
                  <w:tcW w:w="1563" w:type="dxa"/>
                  <w:tcBorders>
                    <w:top w:val="nil"/>
                    <w:left w:val="nil"/>
                    <w:bottom w:val="single" w:sz="8" w:space="0" w:color="auto"/>
                    <w:right w:val="single" w:sz="8" w:space="0" w:color="auto"/>
                  </w:tcBorders>
                  <w:shd w:val="clear" w:color="auto" w:fill="auto"/>
                  <w:vAlign w:val="center"/>
                  <w:hideMark/>
                </w:tcPr>
                <w:p w14:paraId="7A42D57F"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 xml:space="preserve">$134,945.60 </w:t>
                  </w:r>
                </w:p>
              </w:tc>
            </w:tr>
            <w:tr w:rsidR="00967C8A" w:rsidRPr="008B3685" w14:paraId="2AF20BE5"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7975CB74" w14:textId="77777777" w:rsidR="008B3685" w:rsidRPr="008B3685" w:rsidRDefault="008B3685" w:rsidP="008B3685">
                  <w:pPr>
                    <w:rPr>
                      <w:rFonts w:eastAsia="Times New Roman" w:cs="Calibri"/>
                      <w:color w:val="000000"/>
                      <w:sz w:val="18"/>
                      <w:szCs w:val="18"/>
                    </w:rPr>
                  </w:pPr>
                  <w:r w:rsidRPr="008B3685">
                    <w:rPr>
                      <w:rFonts w:eastAsia="Times New Roman" w:cs="Calibri"/>
                      <w:color w:val="000000"/>
                      <w:sz w:val="18"/>
                      <w:szCs w:val="18"/>
                    </w:rPr>
                    <w:t xml:space="preserve">Billing Cycle 3 - </w:t>
                  </w:r>
                  <w:del w:id="100"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 xml:space="preserve">Sprint 17.5 &amp; </w:t>
                  </w:r>
                  <w:del w:id="101"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18.1 Completion</w:t>
                  </w:r>
                </w:p>
              </w:tc>
              <w:tc>
                <w:tcPr>
                  <w:tcW w:w="1555" w:type="dxa"/>
                  <w:tcBorders>
                    <w:top w:val="nil"/>
                    <w:left w:val="nil"/>
                    <w:bottom w:val="single" w:sz="8" w:space="0" w:color="auto"/>
                    <w:right w:val="single" w:sz="8" w:space="0" w:color="auto"/>
                  </w:tcBorders>
                  <w:shd w:val="clear" w:color="auto" w:fill="auto"/>
                  <w:vAlign w:val="center"/>
                  <w:hideMark/>
                </w:tcPr>
                <w:p w14:paraId="370B15A8"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4-Jul-19</w:t>
                  </w:r>
                </w:p>
              </w:tc>
              <w:tc>
                <w:tcPr>
                  <w:tcW w:w="1563" w:type="dxa"/>
                  <w:tcBorders>
                    <w:top w:val="nil"/>
                    <w:left w:val="nil"/>
                    <w:bottom w:val="single" w:sz="8" w:space="0" w:color="auto"/>
                    <w:right w:val="single" w:sz="8" w:space="0" w:color="auto"/>
                  </w:tcBorders>
                  <w:shd w:val="clear" w:color="auto" w:fill="auto"/>
                  <w:vAlign w:val="center"/>
                  <w:hideMark/>
                </w:tcPr>
                <w:p w14:paraId="3F4A92E4"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 xml:space="preserve">$134,945.60 </w:t>
                  </w:r>
                </w:p>
              </w:tc>
            </w:tr>
            <w:tr w:rsidR="00967C8A" w:rsidRPr="008B3685" w14:paraId="5179F4A6"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22BF2C95" w14:textId="77777777" w:rsidR="008B3685" w:rsidRPr="008B3685" w:rsidRDefault="008B3685" w:rsidP="008B3685">
                  <w:pPr>
                    <w:rPr>
                      <w:rFonts w:eastAsia="Times New Roman" w:cs="Calibri"/>
                      <w:color w:val="000000"/>
                      <w:sz w:val="18"/>
                      <w:szCs w:val="18"/>
                    </w:rPr>
                  </w:pPr>
                  <w:r w:rsidRPr="008B3685">
                    <w:rPr>
                      <w:rFonts w:eastAsia="Times New Roman" w:cs="Calibri"/>
                      <w:color w:val="000000"/>
                      <w:sz w:val="18"/>
                      <w:szCs w:val="18"/>
                    </w:rPr>
                    <w:t xml:space="preserve">Billing Cycle 4 - </w:t>
                  </w:r>
                  <w:del w:id="102"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Sprint 18.2 &amp; 18.3 Completion</w:t>
                  </w:r>
                </w:p>
              </w:tc>
              <w:tc>
                <w:tcPr>
                  <w:tcW w:w="1555" w:type="dxa"/>
                  <w:tcBorders>
                    <w:top w:val="nil"/>
                    <w:left w:val="nil"/>
                    <w:bottom w:val="single" w:sz="8" w:space="0" w:color="auto"/>
                    <w:right w:val="single" w:sz="8" w:space="0" w:color="auto"/>
                  </w:tcBorders>
                  <w:shd w:val="clear" w:color="auto" w:fill="auto"/>
                  <w:vAlign w:val="center"/>
                  <w:hideMark/>
                </w:tcPr>
                <w:p w14:paraId="1B1E022F"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1-Aug-19</w:t>
                  </w:r>
                </w:p>
              </w:tc>
              <w:tc>
                <w:tcPr>
                  <w:tcW w:w="1563" w:type="dxa"/>
                  <w:tcBorders>
                    <w:top w:val="nil"/>
                    <w:left w:val="nil"/>
                    <w:bottom w:val="single" w:sz="8" w:space="0" w:color="auto"/>
                    <w:right w:val="single" w:sz="8" w:space="0" w:color="auto"/>
                  </w:tcBorders>
                  <w:shd w:val="clear" w:color="auto" w:fill="auto"/>
                  <w:vAlign w:val="center"/>
                  <w:hideMark/>
                </w:tcPr>
                <w:p w14:paraId="6946856F"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 xml:space="preserve">$134,945.60 </w:t>
                  </w:r>
                </w:p>
              </w:tc>
            </w:tr>
            <w:tr w:rsidR="00967C8A" w:rsidRPr="008B3685" w14:paraId="75AC0F72"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4EAB71C6" w14:textId="77777777" w:rsidR="008B3685" w:rsidRPr="008B3685" w:rsidRDefault="008B3685" w:rsidP="008B3685">
                  <w:pPr>
                    <w:rPr>
                      <w:rFonts w:eastAsia="Times New Roman" w:cs="Calibri"/>
                      <w:color w:val="000000"/>
                      <w:sz w:val="18"/>
                      <w:szCs w:val="18"/>
                    </w:rPr>
                  </w:pPr>
                  <w:r w:rsidRPr="008B3685">
                    <w:rPr>
                      <w:rFonts w:eastAsia="Times New Roman" w:cs="Calibri"/>
                      <w:color w:val="000000"/>
                      <w:sz w:val="18"/>
                      <w:szCs w:val="18"/>
                    </w:rPr>
                    <w:t xml:space="preserve">Billing Cycle 5 - </w:t>
                  </w:r>
                  <w:del w:id="103"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Sprint 18.4 &amp; 18.5 Completion</w:t>
                  </w:r>
                </w:p>
              </w:tc>
              <w:tc>
                <w:tcPr>
                  <w:tcW w:w="1555" w:type="dxa"/>
                  <w:tcBorders>
                    <w:top w:val="nil"/>
                    <w:left w:val="nil"/>
                    <w:bottom w:val="single" w:sz="8" w:space="0" w:color="auto"/>
                    <w:right w:val="single" w:sz="8" w:space="0" w:color="auto"/>
                  </w:tcBorders>
                  <w:shd w:val="clear" w:color="auto" w:fill="auto"/>
                  <w:vAlign w:val="center"/>
                  <w:hideMark/>
                </w:tcPr>
                <w:p w14:paraId="2238A13B"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29-Aug-19</w:t>
                  </w:r>
                </w:p>
              </w:tc>
              <w:tc>
                <w:tcPr>
                  <w:tcW w:w="1563" w:type="dxa"/>
                  <w:tcBorders>
                    <w:top w:val="nil"/>
                    <w:left w:val="nil"/>
                    <w:bottom w:val="single" w:sz="8" w:space="0" w:color="auto"/>
                    <w:right w:val="single" w:sz="8" w:space="0" w:color="auto"/>
                  </w:tcBorders>
                  <w:shd w:val="clear" w:color="auto" w:fill="auto"/>
                  <w:vAlign w:val="center"/>
                  <w:hideMark/>
                </w:tcPr>
                <w:p w14:paraId="718E2847"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 xml:space="preserve">$134,945.60 </w:t>
                  </w:r>
                </w:p>
              </w:tc>
            </w:tr>
            <w:tr w:rsidR="00967C8A" w:rsidRPr="008B3685" w14:paraId="76765596"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64D978BB" w14:textId="77777777" w:rsidR="008B3685" w:rsidRPr="008B3685" w:rsidRDefault="008B3685" w:rsidP="008B3685">
                  <w:pPr>
                    <w:rPr>
                      <w:rFonts w:eastAsia="Times New Roman" w:cs="Calibri"/>
                      <w:color w:val="000000"/>
                      <w:sz w:val="18"/>
                      <w:szCs w:val="18"/>
                    </w:rPr>
                  </w:pPr>
                  <w:r w:rsidRPr="008B3685">
                    <w:rPr>
                      <w:rFonts w:eastAsia="Times New Roman" w:cs="Calibri"/>
                      <w:color w:val="000000"/>
                      <w:sz w:val="18"/>
                      <w:szCs w:val="18"/>
                    </w:rPr>
                    <w:t xml:space="preserve">Billing Cycle 6 - </w:t>
                  </w:r>
                  <w:del w:id="104"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Sprint 19.1 &amp; 19.2 Completion</w:t>
                  </w:r>
                </w:p>
              </w:tc>
              <w:tc>
                <w:tcPr>
                  <w:tcW w:w="1555" w:type="dxa"/>
                  <w:tcBorders>
                    <w:top w:val="nil"/>
                    <w:left w:val="nil"/>
                    <w:bottom w:val="single" w:sz="8" w:space="0" w:color="auto"/>
                    <w:right w:val="single" w:sz="8" w:space="0" w:color="auto"/>
                  </w:tcBorders>
                  <w:shd w:val="clear" w:color="auto" w:fill="auto"/>
                  <w:vAlign w:val="center"/>
                  <w:hideMark/>
                </w:tcPr>
                <w:p w14:paraId="05F98291"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26-Sep-19</w:t>
                  </w:r>
                </w:p>
              </w:tc>
              <w:tc>
                <w:tcPr>
                  <w:tcW w:w="1563" w:type="dxa"/>
                  <w:tcBorders>
                    <w:top w:val="nil"/>
                    <w:left w:val="nil"/>
                    <w:bottom w:val="single" w:sz="8" w:space="0" w:color="auto"/>
                    <w:right w:val="single" w:sz="8" w:space="0" w:color="auto"/>
                  </w:tcBorders>
                  <w:shd w:val="clear" w:color="auto" w:fill="auto"/>
                  <w:vAlign w:val="center"/>
                  <w:hideMark/>
                </w:tcPr>
                <w:p w14:paraId="5012A5FA"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 xml:space="preserve">$134,945.60 </w:t>
                  </w:r>
                </w:p>
              </w:tc>
            </w:tr>
            <w:tr w:rsidR="00967C8A" w:rsidRPr="008B3685" w14:paraId="300AB0D3"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34BE5FAB" w14:textId="77777777" w:rsidR="008B3685" w:rsidRPr="008B3685" w:rsidRDefault="008B3685" w:rsidP="008B3685">
                  <w:pPr>
                    <w:rPr>
                      <w:rFonts w:eastAsia="Times New Roman" w:cs="Calibri"/>
                      <w:color w:val="000000"/>
                      <w:sz w:val="18"/>
                      <w:szCs w:val="18"/>
                    </w:rPr>
                  </w:pPr>
                  <w:r w:rsidRPr="008B3685">
                    <w:rPr>
                      <w:rFonts w:eastAsia="Times New Roman" w:cs="Calibri"/>
                      <w:color w:val="000000"/>
                      <w:sz w:val="18"/>
                      <w:szCs w:val="18"/>
                    </w:rPr>
                    <w:t xml:space="preserve">Billing Cycle 7 - </w:t>
                  </w:r>
                  <w:del w:id="105"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Sprint 19.3 &amp; 19.4 Completion</w:t>
                  </w:r>
                </w:p>
              </w:tc>
              <w:tc>
                <w:tcPr>
                  <w:tcW w:w="1555" w:type="dxa"/>
                  <w:tcBorders>
                    <w:top w:val="nil"/>
                    <w:left w:val="nil"/>
                    <w:bottom w:val="single" w:sz="8" w:space="0" w:color="auto"/>
                    <w:right w:val="single" w:sz="8" w:space="0" w:color="auto"/>
                  </w:tcBorders>
                  <w:shd w:val="clear" w:color="auto" w:fill="auto"/>
                  <w:vAlign w:val="center"/>
                  <w:hideMark/>
                </w:tcPr>
                <w:p w14:paraId="0668E67C"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24-Oct-19</w:t>
                  </w:r>
                </w:p>
              </w:tc>
              <w:tc>
                <w:tcPr>
                  <w:tcW w:w="1563" w:type="dxa"/>
                  <w:tcBorders>
                    <w:top w:val="nil"/>
                    <w:left w:val="nil"/>
                    <w:bottom w:val="single" w:sz="8" w:space="0" w:color="auto"/>
                    <w:right w:val="single" w:sz="8" w:space="0" w:color="auto"/>
                  </w:tcBorders>
                  <w:shd w:val="clear" w:color="auto" w:fill="auto"/>
                  <w:vAlign w:val="center"/>
                  <w:hideMark/>
                </w:tcPr>
                <w:p w14:paraId="015EE1D7" w14:textId="77777777" w:rsidR="008B3685" w:rsidRPr="008B3685" w:rsidRDefault="008B3685" w:rsidP="008B3685">
                  <w:pPr>
                    <w:jc w:val="center"/>
                    <w:rPr>
                      <w:rFonts w:eastAsia="Times New Roman" w:cs="Calibri"/>
                      <w:color w:val="000000"/>
                      <w:sz w:val="18"/>
                      <w:szCs w:val="18"/>
                    </w:rPr>
                  </w:pPr>
                  <w:r w:rsidRPr="008B3685">
                    <w:rPr>
                      <w:rFonts w:eastAsia="Times New Roman" w:cs="Calibri"/>
                      <w:color w:val="000000"/>
                      <w:sz w:val="18"/>
                      <w:szCs w:val="18"/>
                    </w:rPr>
                    <w:t xml:space="preserve">$178,714.51 </w:t>
                  </w:r>
                </w:p>
              </w:tc>
            </w:tr>
            <w:tr w:rsidR="00E4248C" w:rsidRPr="008B3685" w14:paraId="7050EC2F"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252E5F94" w14:textId="77777777" w:rsidR="00E4248C" w:rsidRPr="008B3685" w:rsidRDefault="00E4248C" w:rsidP="00E4248C">
                  <w:pPr>
                    <w:rPr>
                      <w:rFonts w:eastAsia="Times New Roman" w:cs="Calibri"/>
                      <w:color w:val="000000"/>
                      <w:sz w:val="18"/>
                      <w:szCs w:val="18"/>
                    </w:rPr>
                  </w:pPr>
                  <w:r w:rsidRPr="008B3685">
                    <w:rPr>
                      <w:rFonts w:eastAsia="Times New Roman" w:cs="Calibri"/>
                      <w:color w:val="000000"/>
                      <w:sz w:val="18"/>
                      <w:szCs w:val="18"/>
                    </w:rPr>
                    <w:t xml:space="preserve">Billing Cycle 8 - </w:t>
                  </w:r>
                  <w:del w:id="106"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Sprint 20.1 Completion</w:t>
                  </w:r>
                </w:p>
              </w:tc>
              <w:tc>
                <w:tcPr>
                  <w:tcW w:w="1555" w:type="dxa"/>
                  <w:tcBorders>
                    <w:top w:val="nil"/>
                    <w:left w:val="nil"/>
                    <w:bottom w:val="single" w:sz="8" w:space="0" w:color="auto"/>
                    <w:right w:val="single" w:sz="8" w:space="0" w:color="auto"/>
                  </w:tcBorders>
                  <w:shd w:val="clear" w:color="auto" w:fill="auto"/>
                  <w:vAlign w:val="center"/>
                  <w:hideMark/>
                </w:tcPr>
                <w:p w14:paraId="7F157655" w14:textId="77777777" w:rsidR="00E4248C" w:rsidRPr="008B3685" w:rsidRDefault="00E4248C" w:rsidP="00E4248C">
                  <w:pPr>
                    <w:jc w:val="center"/>
                    <w:rPr>
                      <w:rFonts w:eastAsia="Times New Roman" w:cs="Calibri"/>
                      <w:color w:val="000000"/>
                      <w:sz w:val="18"/>
                      <w:szCs w:val="18"/>
                    </w:rPr>
                  </w:pPr>
                  <w:r w:rsidRPr="008B3685">
                    <w:rPr>
                      <w:rFonts w:eastAsia="Times New Roman" w:cs="Calibri"/>
                      <w:color w:val="000000"/>
                      <w:sz w:val="18"/>
                      <w:szCs w:val="18"/>
                    </w:rPr>
                    <w:t>20-Nov-19</w:t>
                  </w:r>
                </w:p>
              </w:tc>
              <w:tc>
                <w:tcPr>
                  <w:tcW w:w="1563" w:type="dxa"/>
                  <w:tcBorders>
                    <w:top w:val="nil"/>
                    <w:left w:val="nil"/>
                    <w:bottom w:val="single" w:sz="8" w:space="0" w:color="auto"/>
                    <w:right w:val="single" w:sz="8" w:space="0" w:color="auto"/>
                  </w:tcBorders>
                  <w:shd w:val="clear" w:color="auto" w:fill="auto"/>
                  <w:vAlign w:val="center"/>
                  <w:hideMark/>
                </w:tcPr>
                <w:p w14:paraId="7569A0F6" w14:textId="5BD01D96" w:rsidR="00E4248C" w:rsidRPr="008B3685" w:rsidRDefault="00E4248C" w:rsidP="00E4248C">
                  <w:pPr>
                    <w:jc w:val="center"/>
                    <w:rPr>
                      <w:rFonts w:eastAsia="Times New Roman" w:cs="Calibri"/>
                      <w:color w:val="000000"/>
                      <w:sz w:val="18"/>
                      <w:szCs w:val="18"/>
                    </w:rPr>
                  </w:pPr>
                  <w:ins w:id="107" w:author="Manish Arora" w:date="2019-12-11T23:24:00Z">
                    <w:r>
                      <w:rPr>
                        <w:rFonts w:cs="Calibri"/>
                        <w:color w:val="000000"/>
                        <w:sz w:val="18"/>
                        <w:szCs w:val="18"/>
                      </w:rPr>
                      <w:t xml:space="preserve">$178,714.51 </w:t>
                    </w:r>
                  </w:ins>
                  <w:del w:id="108" w:author="Manish Arora" w:date="2019-12-11T23:24:00Z">
                    <w:r w:rsidRPr="008B3685" w:rsidDel="002D6C9F">
                      <w:rPr>
                        <w:rFonts w:eastAsia="Times New Roman" w:cs="Calibri"/>
                        <w:color w:val="000000"/>
                        <w:sz w:val="18"/>
                        <w:szCs w:val="18"/>
                      </w:rPr>
                      <w:delText xml:space="preserve">$248,610.51 </w:delText>
                    </w:r>
                  </w:del>
                </w:p>
              </w:tc>
            </w:tr>
            <w:tr w:rsidR="00E4248C" w:rsidRPr="008B3685" w14:paraId="038B7D41"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6B81B9C9" w14:textId="77777777" w:rsidR="00E4248C" w:rsidRPr="008B3685" w:rsidRDefault="00E4248C" w:rsidP="00E4248C">
                  <w:pPr>
                    <w:rPr>
                      <w:rFonts w:eastAsia="Times New Roman" w:cs="Calibri"/>
                      <w:color w:val="000000"/>
                      <w:sz w:val="18"/>
                      <w:szCs w:val="18"/>
                    </w:rPr>
                  </w:pPr>
                  <w:r w:rsidRPr="008B3685">
                    <w:rPr>
                      <w:rFonts w:eastAsia="Times New Roman" w:cs="Calibri"/>
                      <w:color w:val="000000"/>
                      <w:sz w:val="18"/>
                      <w:szCs w:val="18"/>
                    </w:rPr>
                    <w:t xml:space="preserve">Billing Cycle 9 - </w:t>
                  </w:r>
                  <w:del w:id="109"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Sprint 20.3 Completion</w:t>
                  </w:r>
                </w:p>
              </w:tc>
              <w:tc>
                <w:tcPr>
                  <w:tcW w:w="1555" w:type="dxa"/>
                  <w:tcBorders>
                    <w:top w:val="nil"/>
                    <w:left w:val="nil"/>
                    <w:bottom w:val="single" w:sz="8" w:space="0" w:color="auto"/>
                    <w:right w:val="single" w:sz="8" w:space="0" w:color="auto"/>
                  </w:tcBorders>
                  <w:shd w:val="clear" w:color="auto" w:fill="auto"/>
                  <w:vAlign w:val="center"/>
                  <w:hideMark/>
                </w:tcPr>
                <w:p w14:paraId="6AC157D1" w14:textId="77777777" w:rsidR="00E4248C" w:rsidRPr="008B3685" w:rsidRDefault="00E4248C" w:rsidP="00E4248C">
                  <w:pPr>
                    <w:jc w:val="center"/>
                    <w:rPr>
                      <w:rFonts w:eastAsia="Times New Roman" w:cs="Calibri"/>
                      <w:color w:val="000000"/>
                      <w:sz w:val="18"/>
                      <w:szCs w:val="18"/>
                    </w:rPr>
                  </w:pPr>
                  <w:r w:rsidRPr="008B3685">
                    <w:rPr>
                      <w:rFonts w:eastAsia="Times New Roman" w:cs="Calibri"/>
                      <w:color w:val="000000"/>
                      <w:sz w:val="18"/>
                      <w:szCs w:val="18"/>
                    </w:rPr>
                    <w:t>18-Dec-19</w:t>
                  </w:r>
                </w:p>
              </w:tc>
              <w:tc>
                <w:tcPr>
                  <w:tcW w:w="1563" w:type="dxa"/>
                  <w:tcBorders>
                    <w:top w:val="nil"/>
                    <w:left w:val="nil"/>
                    <w:bottom w:val="single" w:sz="8" w:space="0" w:color="auto"/>
                    <w:right w:val="single" w:sz="8" w:space="0" w:color="auto"/>
                  </w:tcBorders>
                  <w:shd w:val="clear" w:color="auto" w:fill="auto"/>
                  <w:vAlign w:val="center"/>
                  <w:hideMark/>
                </w:tcPr>
                <w:p w14:paraId="1652DA40" w14:textId="14819431" w:rsidR="00E4248C" w:rsidRPr="008B3685" w:rsidRDefault="00E4248C" w:rsidP="00E4248C">
                  <w:pPr>
                    <w:jc w:val="center"/>
                    <w:rPr>
                      <w:rFonts w:eastAsia="Times New Roman" w:cs="Calibri"/>
                      <w:color w:val="000000"/>
                      <w:sz w:val="18"/>
                      <w:szCs w:val="18"/>
                    </w:rPr>
                  </w:pPr>
                  <w:ins w:id="110" w:author="Manish Arora" w:date="2019-12-11T23:24:00Z">
                    <w:r>
                      <w:rPr>
                        <w:rFonts w:cs="Calibri"/>
                        <w:color w:val="000000"/>
                        <w:sz w:val="18"/>
                        <w:szCs w:val="18"/>
                      </w:rPr>
                      <w:t xml:space="preserve">$318,506.51 </w:t>
                    </w:r>
                  </w:ins>
                  <w:del w:id="111" w:author="Manish Arora" w:date="2019-12-11T23:24:00Z">
                    <w:r w:rsidRPr="008B3685" w:rsidDel="002D6C9F">
                      <w:rPr>
                        <w:rFonts w:eastAsia="Times New Roman" w:cs="Calibri"/>
                        <w:color w:val="000000"/>
                        <w:sz w:val="18"/>
                        <w:szCs w:val="18"/>
                      </w:rPr>
                      <w:delText xml:space="preserve">$248,610.51 </w:delText>
                    </w:r>
                  </w:del>
                </w:p>
              </w:tc>
            </w:tr>
            <w:tr w:rsidR="00E4248C" w:rsidRPr="008B3685" w14:paraId="3709DC22"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1950DC57" w14:textId="77777777" w:rsidR="00E4248C" w:rsidRPr="008B3685" w:rsidRDefault="00E4248C" w:rsidP="00E4248C">
                  <w:pPr>
                    <w:rPr>
                      <w:rFonts w:eastAsia="Times New Roman" w:cs="Calibri"/>
                      <w:color w:val="000000"/>
                      <w:sz w:val="18"/>
                      <w:szCs w:val="18"/>
                    </w:rPr>
                  </w:pPr>
                  <w:r w:rsidRPr="008B3685">
                    <w:rPr>
                      <w:rFonts w:eastAsia="Times New Roman" w:cs="Calibri"/>
                      <w:color w:val="000000"/>
                      <w:sz w:val="18"/>
                      <w:szCs w:val="18"/>
                    </w:rPr>
                    <w:t xml:space="preserve">Billing Cycle 10 - </w:t>
                  </w:r>
                  <w:del w:id="112"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Sprint 20.5 Completion</w:t>
                  </w:r>
                </w:p>
              </w:tc>
              <w:tc>
                <w:tcPr>
                  <w:tcW w:w="1555" w:type="dxa"/>
                  <w:tcBorders>
                    <w:top w:val="nil"/>
                    <w:left w:val="nil"/>
                    <w:bottom w:val="single" w:sz="8" w:space="0" w:color="auto"/>
                    <w:right w:val="single" w:sz="8" w:space="0" w:color="auto"/>
                  </w:tcBorders>
                  <w:shd w:val="clear" w:color="auto" w:fill="auto"/>
                  <w:vAlign w:val="center"/>
                  <w:hideMark/>
                </w:tcPr>
                <w:p w14:paraId="4E21B226" w14:textId="77777777" w:rsidR="00E4248C" w:rsidRPr="008B3685" w:rsidRDefault="00E4248C" w:rsidP="00E4248C">
                  <w:pPr>
                    <w:jc w:val="center"/>
                    <w:rPr>
                      <w:rFonts w:eastAsia="Times New Roman" w:cs="Calibri"/>
                      <w:color w:val="000000"/>
                      <w:sz w:val="18"/>
                      <w:szCs w:val="18"/>
                    </w:rPr>
                  </w:pPr>
                  <w:r w:rsidRPr="008B3685">
                    <w:rPr>
                      <w:rFonts w:eastAsia="Times New Roman" w:cs="Calibri"/>
                      <w:color w:val="000000"/>
                      <w:sz w:val="18"/>
                      <w:szCs w:val="18"/>
                    </w:rPr>
                    <w:t>16-Jan-20</w:t>
                  </w:r>
                </w:p>
              </w:tc>
              <w:tc>
                <w:tcPr>
                  <w:tcW w:w="1563" w:type="dxa"/>
                  <w:tcBorders>
                    <w:top w:val="nil"/>
                    <w:left w:val="nil"/>
                    <w:bottom w:val="single" w:sz="8" w:space="0" w:color="auto"/>
                    <w:right w:val="single" w:sz="8" w:space="0" w:color="auto"/>
                  </w:tcBorders>
                  <w:shd w:val="clear" w:color="auto" w:fill="auto"/>
                  <w:vAlign w:val="center"/>
                  <w:hideMark/>
                </w:tcPr>
                <w:p w14:paraId="7DBC2CA6" w14:textId="1C221B89" w:rsidR="00E4248C" w:rsidRPr="008B3685" w:rsidRDefault="00E4248C" w:rsidP="00E4248C">
                  <w:pPr>
                    <w:jc w:val="center"/>
                    <w:rPr>
                      <w:rFonts w:eastAsia="Times New Roman" w:cs="Calibri"/>
                      <w:color w:val="000000"/>
                      <w:sz w:val="18"/>
                      <w:szCs w:val="18"/>
                    </w:rPr>
                  </w:pPr>
                  <w:ins w:id="113" w:author="Manish Arora" w:date="2019-12-11T23:24:00Z">
                    <w:r>
                      <w:rPr>
                        <w:rFonts w:cs="Calibri"/>
                        <w:color w:val="000000"/>
                        <w:sz w:val="18"/>
                        <w:szCs w:val="18"/>
                      </w:rPr>
                      <w:t xml:space="preserve">$207,785.75 </w:t>
                    </w:r>
                  </w:ins>
                  <w:del w:id="114" w:author="Manish Arora" w:date="2019-12-11T23:24:00Z">
                    <w:r w:rsidDel="002D6C9F">
                      <w:rPr>
                        <w:rFonts w:eastAsia="Times New Roman" w:cs="Calibri"/>
                        <w:color w:val="000000"/>
                        <w:sz w:val="18"/>
                        <w:szCs w:val="18"/>
                      </w:rPr>
                      <w:delText>$207,785.76</w:delText>
                    </w:r>
                  </w:del>
                </w:p>
              </w:tc>
            </w:tr>
            <w:tr w:rsidR="00E4248C" w:rsidRPr="008B3685" w14:paraId="6DCE0E64"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104ED9B3" w14:textId="77777777" w:rsidR="00E4248C" w:rsidRPr="008B3685" w:rsidRDefault="00E4248C" w:rsidP="00E4248C">
                  <w:pPr>
                    <w:rPr>
                      <w:rFonts w:eastAsia="Times New Roman" w:cs="Calibri"/>
                      <w:color w:val="000000"/>
                      <w:sz w:val="18"/>
                      <w:szCs w:val="18"/>
                    </w:rPr>
                  </w:pPr>
                  <w:r w:rsidRPr="008B3685">
                    <w:rPr>
                      <w:rFonts w:eastAsia="Times New Roman" w:cs="Calibri"/>
                      <w:color w:val="000000"/>
                      <w:sz w:val="18"/>
                      <w:szCs w:val="18"/>
                    </w:rPr>
                    <w:t xml:space="preserve">Billing Cycle 11 - </w:t>
                  </w:r>
                  <w:del w:id="115"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Sprint 21.2 Completion</w:t>
                  </w:r>
                </w:p>
              </w:tc>
              <w:tc>
                <w:tcPr>
                  <w:tcW w:w="1555" w:type="dxa"/>
                  <w:tcBorders>
                    <w:top w:val="nil"/>
                    <w:left w:val="nil"/>
                    <w:bottom w:val="single" w:sz="8" w:space="0" w:color="auto"/>
                    <w:right w:val="single" w:sz="8" w:space="0" w:color="auto"/>
                  </w:tcBorders>
                  <w:shd w:val="clear" w:color="auto" w:fill="auto"/>
                  <w:vAlign w:val="center"/>
                  <w:hideMark/>
                </w:tcPr>
                <w:p w14:paraId="3C02573C" w14:textId="77777777" w:rsidR="00E4248C" w:rsidRPr="008B3685" w:rsidRDefault="00E4248C" w:rsidP="00E4248C">
                  <w:pPr>
                    <w:jc w:val="center"/>
                    <w:rPr>
                      <w:rFonts w:eastAsia="Times New Roman" w:cs="Calibri"/>
                      <w:color w:val="000000"/>
                      <w:sz w:val="18"/>
                      <w:szCs w:val="18"/>
                    </w:rPr>
                  </w:pPr>
                  <w:r w:rsidRPr="008B3685">
                    <w:rPr>
                      <w:rFonts w:eastAsia="Times New Roman" w:cs="Calibri"/>
                      <w:color w:val="000000"/>
                      <w:sz w:val="18"/>
                      <w:szCs w:val="18"/>
                    </w:rPr>
                    <w:t>13-Feb-20</w:t>
                  </w:r>
                </w:p>
              </w:tc>
              <w:tc>
                <w:tcPr>
                  <w:tcW w:w="1563" w:type="dxa"/>
                  <w:tcBorders>
                    <w:top w:val="nil"/>
                    <w:left w:val="nil"/>
                    <w:bottom w:val="single" w:sz="8" w:space="0" w:color="auto"/>
                    <w:right w:val="single" w:sz="8" w:space="0" w:color="auto"/>
                  </w:tcBorders>
                  <w:shd w:val="clear" w:color="auto" w:fill="auto"/>
                  <w:vAlign w:val="center"/>
                  <w:hideMark/>
                </w:tcPr>
                <w:p w14:paraId="40D95CE8" w14:textId="54153990" w:rsidR="00E4248C" w:rsidRPr="008B3685" w:rsidRDefault="00E4248C" w:rsidP="00E4248C">
                  <w:pPr>
                    <w:jc w:val="center"/>
                    <w:rPr>
                      <w:rFonts w:eastAsia="Times New Roman" w:cs="Calibri"/>
                      <w:color w:val="000000"/>
                      <w:sz w:val="18"/>
                      <w:szCs w:val="18"/>
                    </w:rPr>
                  </w:pPr>
                  <w:ins w:id="116" w:author="Manish Arora" w:date="2019-12-11T23:24:00Z">
                    <w:r>
                      <w:rPr>
                        <w:rFonts w:cs="Calibri"/>
                        <w:color w:val="000000"/>
                        <w:sz w:val="18"/>
                        <w:szCs w:val="18"/>
                      </w:rPr>
                      <w:t xml:space="preserve">$207,785.75 </w:t>
                    </w:r>
                  </w:ins>
                  <w:del w:id="117" w:author="Manish Arora" w:date="2019-12-11T23:24:00Z">
                    <w:r w:rsidDel="002D6C9F">
                      <w:rPr>
                        <w:rFonts w:eastAsia="Times New Roman" w:cs="Calibri"/>
                        <w:color w:val="000000"/>
                        <w:sz w:val="18"/>
                        <w:szCs w:val="18"/>
                      </w:rPr>
                      <w:delText>$207,785.76</w:delText>
                    </w:r>
                    <w:r w:rsidRPr="008B3685" w:rsidDel="002D6C9F">
                      <w:rPr>
                        <w:rFonts w:eastAsia="Times New Roman" w:cs="Calibri"/>
                        <w:color w:val="000000"/>
                        <w:sz w:val="18"/>
                        <w:szCs w:val="18"/>
                      </w:rPr>
                      <w:delText xml:space="preserve"> </w:delText>
                    </w:r>
                  </w:del>
                </w:p>
              </w:tc>
            </w:tr>
            <w:tr w:rsidR="00E4248C" w:rsidRPr="008B3685" w14:paraId="4F1368EE"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150AF191" w14:textId="77777777" w:rsidR="00E4248C" w:rsidRPr="008B3685" w:rsidRDefault="00E4248C" w:rsidP="00E4248C">
                  <w:pPr>
                    <w:rPr>
                      <w:rFonts w:eastAsia="Times New Roman" w:cs="Calibri"/>
                      <w:color w:val="000000"/>
                      <w:sz w:val="18"/>
                      <w:szCs w:val="18"/>
                    </w:rPr>
                  </w:pPr>
                  <w:r w:rsidRPr="008B3685">
                    <w:rPr>
                      <w:rFonts w:eastAsia="Times New Roman" w:cs="Calibri"/>
                      <w:color w:val="000000"/>
                      <w:sz w:val="18"/>
                      <w:szCs w:val="18"/>
                    </w:rPr>
                    <w:t xml:space="preserve">Billing Cycle 12 - </w:t>
                  </w:r>
                  <w:del w:id="118" w:author="Angie Christianson" w:date="2019-12-11T08:36:00Z">
                    <w:r w:rsidRPr="008B3685" w:rsidDel="008102F5">
                      <w:rPr>
                        <w:rFonts w:eastAsia="Times New Roman" w:cs="Calibri"/>
                        <w:color w:val="000000"/>
                        <w:sz w:val="18"/>
                        <w:szCs w:val="18"/>
                      </w:rPr>
                      <w:delText xml:space="preserve"> </w:delText>
                    </w:r>
                  </w:del>
                  <w:r w:rsidRPr="008B3685">
                    <w:rPr>
                      <w:rFonts w:eastAsia="Times New Roman" w:cs="Calibri"/>
                      <w:color w:val="000000"/>
                      <w:sz w:val="18"/>
                      <w:szCs w:val="18"/>
                    </w:rPr>
                    <w:t>Hypercare Closure</w:t>
                  </w:r>
                </w:p>
              </w:tc>
              <w:tc>
                <w:tcPr>
                  <w:tcW w:w="1555" w:type="dxa"/>
                  <w:tcBorders>
                    <w:top w:val="nil"/>
                    <w:left w:val="nil"/>
                    <w:bottom w:val="single" w:sz="8" w:space="0" w:color="auto"/>
                    <w:right w:val="single" w:sz="8" w:space="0" w:color="auto"/>
                  </w:tcBorders>
                  <w:shd w:val="clear" w:color="auto" w:fill="auto"/>
                  <w:vAlign w:val="center"/>
                  <w:hideMark/>
                </w:tcPr>
                <w:p w14:paraId="5FE1F60E" w14:textId="77777777" w:rsidR="00E4248C" w:rsidRPr="008B3685" w:rsidRDefault="00E4248C" w:rsidP="00E4248C">
                  <w:pPr>
                    <w:jc w:val="center"/>
                    <w:rPr>
                      <w:rFonts w:eastAsia="Times New Roman" w:cs="Calibri"/>
                      <w:color w:val="000000"/>
                      <w:sz w:val="18"/>
                      <w:szCs w:val="18"/>
                    </w:rPr>
                  </w:pPr>
                  <w:r w:rsidRPr="008B3685">
                    <w:rPr>
                      <w:rFonts w:eastAsia="Times New Roman" w:cs="Calibri"/>
                      <w:color w:val="000000"/>
                      <w:sz w:val="18"/>
                      <w:szCs w:val="18"/>
                    </w:rPr>
                    <w:t>28-Feb-20</w:t>
                  </w:r>
                </w:p>
              </w:tc>
              <w:tc>
                <w:tcPr>
                  <w:tcW w:w="1563" w:type="dxa"/>
                  <w:tcBorders>
                    <w:top w:val="nil"/>
                    <w:left w:val="nil"/>
                    <w:bottom w:val="single" w:sz="8" w:space="0" w:color="auto"/>
                    <w:right w:val="single" w:sz="8" w:space="0" w:color="auto"/>
                  </w:tcBorders>
                  <w:shd w:val="clear" w:color="auto" w:fill="auto"/>
                  <w:vAlign w:val="center"/>
                  <w:hideMark/>
                </w:tcPr>
                <w:p w14:paraId="7AA961A1" w14:textId="493D05A0" w:rsidR="00E4248C" w:rsidRPr="008B3685" w:rsidRDefault="00E4248C" w:rsidP="00E4248C">
                  <w:pPr>
                    <w:jc w:val="center"/>
                    <w:rPr>
                      <w:rFonts w:eastAsia="Times New Roman" w:cs="Calibri"/>
                      <w:color w:val="000000"/>
                      <w:sz w:val="18"/>
                      <w:szCs w:val="18"/>
                    </w:rPr>
                  </w:pPr>
                  <w:ins w:id="119" w:author="Manish Arora" w:date="2019-12-11T23:24:00Z">
                    <w:r>
                      <w:rPr>
                        <w:rFonts w:cs="Calibri"/>
                        <w:color w:val="000000"/>
                        <w:sz w:val="18"/>
                        <w:szCs w:val="18"/>
                      </w:rPr>
                      <w:t xml:space="preserve">$113,993.75 </w:t>
                    </w:r>
                  </w:ins>
                  <w:del w:id="120" w:author="Manish Arora" w:date="2019-12-11T23:24:00Z">
                    <w:r w:rsidRPr="008B3685" w:rsidDel="002D6C9F">
                      <w:rPr>
                        <w:rFonts w:eastAsia="Times New Roman" w:cs="Calibri"/>
                        <w:color w:val="000000"/>
                        <w:sz w:val="18"/>
                        <w:szCs w:val="18"/>
                      </w:rPr>
                      <w:delText xml:space="preserve">$113,993.75 </w:delText>
                    </w:r>
                  </w:del>
                </w:p>
              </w:tc>
            </w:tr>
            <w:tr w:rsidR="00E4248C" w:rsidRPr="008B3685" w14:paraId="060084C2" w14:textId="77777777" w:rsidTr="00967C8A">
              <w:trPr>
                <w:trHeight w:val="311"/>
              </w:trPr>
              <w:tc>
                <w:tcPr>
                  <w:tcW w:w="3932" w:type="dxa"/>
                  <w:tcBorders>
                    <w:top w:val="nil"/>
                    <w:left w:val="single" w:sz="8" w:space="0" w:color="auto"/>
                    <w:bottom w:val="single" w:sz="8" w:space="0" w:color="auto"/>
                    <w:right w:val="single" w:sz="8" w:space="0" w:color="auto"/>
                  </w:tcBorders>
                  <w:shd w:val="clear" w:color="auto" w:fill="auto"/>
                  <w:vAlign w:val="center"/>
                  <w:hideMark/>
                </w:tcPr>
                <w:p w14:paraId="36AD4DA6" w14:textId="77777777" w:rsidR="00E4248C" w:rsidRPr="008B3685" w:rsidRDefault="00E4248C" w:rsidP="00E4248C">
                  <w:pPr>
                    <w:rPr>
                      <w:rFonts w:eastAsia="Times New Roman" w:cs="Calibri"/>
                      <w:b/>
                      <w:bCs/>
                      <w:color w:val="000000"/>
                      <w:sz w:val="18"/>
                      <w:szCs w:val="18"/>
                    </w:rPr>
                  </w:pPr>
                  <w:r w:rsidRPr="008B3685">
                    <w:rPr>
                      <w:rFonts w:eastAsia="Times New Roman" w:cs="Calibri"/>
                      <w:b/>
                      <w:bCs/>
                      <w:color w:val="000000"/>
                      <w:sz w:val="18"/>
                      <w:szCs w:val="18"/>
                    </w:rPr>
                    <w:t> </w:t>
                  </w:r>
                </w:p>
              </w:tc>
              <w:tc>
                <w:tcPr>
                  <w:tcW w:w="1555" w:type="dxa"/>
                  <w:tcBorders>
                    <w:top w:val="nil"/>
                    <w:left w:val="nil"/>
                    <w:bottom w:val="single" w:sz="8" w:space="0" w:color="auto"/>
                    <w:right w:val="single" w:sz="8" w:space="0" w:color="auto"/>
                  </w:tcBorders>
                  <w:shd w:val="clear" w:color="auto" w:fill="auto"/>
                  <w:vAlign w:val="center"/>
                  <w:hideMark/>
                </w:tcPr>
                <w:p w14:paraId="3188B551" w14:textId="77777777" w:rsidR="00E4248C" w:rsidRPr="008B3685" w:rsidRDefault="00E4248C" w:rsidP="00E4248C">
                  <w:pPr>
                    <w:jc w:val="center"/>
                    <w:rPr>
                      <w:rFonts w:eastAsia="Times New Roman" w:cs="Calibri"/>
                      <w:color w:val="000000"/>
                      <w:sz w:val="18"/>
                      <w:szCs w:val="18"/>
                    </w:rPr>
                  </w:pPr>
                  <w:r w:rsidRPr="008B3685">
                    <w:rPr>
                      <w:rFonts w:eastAsia="Times New Roman" w:cs="Calibri"/>
                      <w:color w:val="000000"/>
                      <w:sz w:val="18"/>
                      <w:szCs w:val="18"/>
                    </w:rPr>
                    <w:t>Total</w:t>
                  </w:r>
                </w:p>
              </w:tc>
              <w:tc>
                <w:tcPr>
                  <w:tcW w:w="1563" w:type="dxa"/>
                  <w:tcBorders>
                    <w:top w:val="nil"/>
                    <w:left w:val="nil"/>
                    <w:bottom w:val="single" w:sz="8" w:space="0" w:color="auto"/>
                    <w:right w:val="single" w:sz="8" w:space="0" w:color="auto"/>
                  </w:tcBorders>
                  <w:shd w:val="clear" w:color="auto" w:fill="auto"/>
                  <w:vAlign w:val="center"/>
                  <w:hideMark/>
                </w:tcPr>
                <w:p w14:paraId="64A0C05C" w14:textId="586491E2" w:rsidR="00E4248C" w:rsidRPr="008B3685" w:rsidRDefault="00E4248C" w:rsidP="00E4248C">
                  <w:pPr>
                    <w:jc w:val="center"/>
                    <w:rPr>
                      <w:rFonts w:eastAsia="Times New Roman" w:cs="Calibri"/>
                      <w:color w:val="000000"/>
                      <w:sz w:val="18"/>
                      <w:szCs w:val="18"/>
                    </w:rPr>
                  </w:pPr>
                  <w:ins w:id="121" w:author="Manish Arora" w:date="2019-12-11T23:24:00Z">
                    <w:r>
                      <w:rPr>
                        <w:rFonts w:cs="Calibri"/>
                        <w:color w:val="000000"/>
                        <w:sz w:val="18"/>
                        <w:szCs w:val="18"/>
                      </w:rPr>
                      <w:t xml:space="preserve">$2,015,174.39 </w:t>
                    </w:r>
                  </w:ins>
                  <w:del w:id="122" w:author="Manish Arora" w:date="2019-12-11T23:24:00Z">
                    <w:r w:rsidDel="002D6C9F">
                      <w:rPr>
                        <w:rFonts w:eastAsia="Times New Roman" w:cs="Calibri"/>
                        <w:color w:val="000000"/>
                        <w:sz w:val="18"/>
                        <w:szCs w:val="18"/>
                      </w:rPr>
                      <w:delText>$2,015,174.40</w:delText>
                    </w:r>
                    <w:r w:rsidRPr="008B3685" w:rsidDel="002D6C9F">
                      <w:rPr>
                        <w:rFonts w:eastAsia="Times New Roman" w:cs="Calibri"/>
                        <w:color w:val="000000"/>
                        <w:sz w:val="18"/>
                        <w:szCs w:val="18"/>
                      </w:rPr>
                      <w:delText xml:space="preserve"> </w:delText>
                    </w:r>
                  </w:del>
                </w:p>
              </w:tc>
            </w:tr>
          </w:tbl>
          <w:p w14:paraId="5CF1B934" w14:textId="77777777" w:rsidR="008B3685" w:rsidRPr="00935031" w:rsidRDefault="008B3685" w:rsidP="00A42329">
            <w:pPr>
              <w:tabs>
                <w:tab w:val="left" w:pos="1440"/>
                <w:tab w:val="left" w:pos="2160"/>
                <w:tab w:val="left" w:pos="5760"/>
              </w:tabs>
              <w:spacing w:before="40" w:after="40"/>
              <w:rPr>
                <w:rFonts w:eastAsia="Times New Roman"/>
                <w:color w:val="000000"/>
                <w:sz w:val="18"/>
                <w:szCs w:val="18"/>
              </w:rPr>
            </w:pPr>
          </w:p>
        </w:tc>
      </w:tr>
      <w:tr w:rsidR="0065438F" w:rsidRPr="00D56026" w14:paraId="71936E92" w14:textId="77777777" w:rsidTr="00633426">
        <w:trPr>
          <w:trHeight w:val="688"/>
          <w:jc w:val="center"/>
        </w:trPr>
        <w:tc>
          <w:tcPr>
            <w:tcW w:w="1887" w:type="dxa"/>
            <w:vAlign w:val="center"/>
          </w:tcPr>
          <w:p w14:paraId="78348E8B" w14:textId="77777777" w:rsidR="0065438F" w:rsidRPr="00D56026" w:rsidRDefault="0065438F" w:rsidP="00F612AD">
            <w:pPr>
              <w:spacing w:before="40" w:after="40"/>
              <w:ind w:right="72"/>
              <w:jc w:val="right"/>
              <w:rPr>
                <w:bCs/>
                <w:color w:val="17365D" w:themeColor="text2" w:themeShade="BF"/>
                <w:sz w:val="18"/>
                <w:szCs w:val="18"/>
              </w:rPr>
            </w:pPr>
            <w:r>
              <w:rPr>
                <w:bCs/>
                <w:color w:val="17365D" w:themeColor="text2" w:themeShade="BF"/>
                <w:sz w:val="18"/>
                <w:szCs w:val="18"/>
              </w:rPr>
              <w:lastRenderedPageBreak/>
              <w:t>Resource Swaps, Replacements</w:t>
            </w:r>
          </w:p>
        </w:tc>
        <w:tc>
          <w:tcPr>
            <w:tcW w:w="990" w:type="dxa"/>
            <w:vAlign w:val="center"/>
          </w:tcPr>
          <w:p w14:paraId="134D5B57" w14:textId="77777777" w:rsidR="0065438F" w:rsidRPr="00D56026" w:rsidRDefault="00F67807" w:rsidP="00F612AD">
            <w:pPr>
              <w:tabs>
                <w:tab w:val="left" w:pos="1440"/>
                <w:tab w:val="left" w:pos="2160"/>
                <w:tab w:val="left" w:pos="5760"/>
              </w:tabs>
              <w:spacing w:before="40" w:after="40"/>
              <w:rPr>
                <w:bCs/>
                <w:sz w:val="18"/>
                <w:szCs w:val="18"/>
              </w:rPr>
            </w:pPr>
            <w:r>
              <w:rPr>
                <w:bCs/>
                <w:sz w:val="18"/>
                <w:szCs w:val="18"/>
              </w:rPr>
              <w:t>No</w:t>
            </w:r>
          </w:p>
        </w:tc>
        <w:tc>
          <w:tcPr>
            <w:tcW w:w="7290" w:type="dxa"/>
          </w:tcPr>
          <w:p w14:paraId="19B5E15D" w14:textId="77777777" w:rsidR="0061690A" w:rsidRPr="00D56026" w:rsidRDefault="0061690A" w:rsidP="00F612AD">
            <w:pPr>
              <w:tabs>
                <w:tab w:val="left" w:pos="1440"/>
                <w:tab w:val="left" w:pos="2160"/>
                <w:tab w:val="left" w:pos="5760"/>
              </w:tabs>
              <w:spacing w:before="40" w:after="40"/>
              <w:rPr>
                <w:bCs/>
                <w:sz w:val="18"/>
                <w:szCs w:val="18"/>
              </w:rPr>
            </w:pPr>
          </w:p>
        </w:tc>
      </w:tr>
    </w:tbl>
    <w:p w14:paraId="4005C350" w14:textId="77777777" w:rsidR="0065438F" w:rsidRPr="0065438F" w:rsidRDefault="0065438F" w:rsidP="0065438F">
      <w:pPr>
        <w:pStyle w:val="Subtitle"/>
        <w:spacing w:before="240" w:after="120"/>
        <w:rPr>
          <w:rFonts w:ascii="Arial" w:hAnsi="Arial" w:cs="Arial"/>
          <w:b/>
          <w:sz w:val="20"/>
          <w:szCs w:val="20"/>
        </w:rPr>
      </w:pPr>
      <w:r>
        <w:rPr>
          <w:rFonts w:ascii="Arial" w:hAnsi="Arial" w:cs="Arial"/>
          <w:b/>
          <w:sz w:val="20"/>
          <w:szCs w:val="20"/>
        </w:rPr>
        <w:t>A</w:t>
      </w:r>
      <w:r w:rsidRPr="0065438F">
        <w:rPr>
          <w:rFonts w:ascii="Arial" w:hAnsi="Arial" w:cs="Arial"/>
          <w:b/>
          <w:sz w:val="20"/>
          <w:szCs w:val="20"/>
        </w:rPr>
        <w:t>ssumptions/Attachment Adjustments</w:t>
      </w:r>
    </w:p>
    <w:tbl>
      <w:tblPr>
        <w:tblW w:w="8910" w:type="dxa"/>
        <w:jc w:val="center"/>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CellMar>
          <w:left w:w="115" w:type="dxa"/>
          <w:right w:w="115" w:type="dxa"/>
        </w:tblCellMar>
        <w:tblLook w:val="00A0" w:firstRow="1" w:lastRow="0" w:firstColumn="1" w:lastColumn="0" w:noHBand="0" w:noVBand="0"/>
      </w:tblPr>
      <w:tblGrid>
        <w:gridCol w:w="2430"/>
        <w:gridCol w:w="6480"/>
      </w:tblGrid>
      <w:tr w:rsidR="0065438F" w:rsidRPr="00D56026" w14:paraId="359F825E" w14:textId="77777777" w:rsidTr="00A130C3">
        <w:trPr>
          <w:trHeight w:val="823"/>
          <w:jc w:val="center"/>
        </w:trPr>
        <w:tc>
          <w:tcPr>
            <w:tcW w:w="2430" w:type="dxa"/>
            <w:vAlign w:val="center"/>
          </w:tcPr>
          <w:p w14:paraId="382299AC" w14:textId="77777777" w:rsidR="0065438F" w:rsidRPr="00D56026" w:rsidRDefault="0065438F" w:rsidP="00F612AD">
            <w:pPr>
              <w:spacing w:before="40" w:after="40"/>
              <w:ind w:right="72"/>
              <w:jc w:val="right"/>
              <w:rPr>
                <w:bCs/>
                <w:color w:val="17365D" w:themeColor="text2" w:themeShade="BF"/>
                <w:sz w:val="18"/>
                <w:szCs w:val="18"/>
              </w:rPr>
            </w:pPr>
            <w:r w:rsidRPr="00D56026">
              <w:rPr>
                <w:bCs/>
                <w:color w:val="17365D" w:themeColor="text2" w:themeShade="BF"/>
                <w:sz w:val="18"/>
                <w:szCs w:val="18"/>
              </w:rPr>
              <w:t>Assumptions</w:t>
            </w:r>
          </w:p>
        </w:tc>
        <w:tc>
          <w:tcPr>
            <w:tcW w:w="6480" w:type="dxa"/>
            <w:vAlign w:val="center"/>
          </w:tcPr>
          <w:p w14:paraId="226E2B83" w14:textId="77777777" w:rsidR="0065438F" w:rsidRPr="00D56026" w:rsidRDefault="0065438F" w:rsidP="00F612AD">
            <w:pPr>
              <w:tabs>
                <w:tab w:val="left" w:pos="1440"/>
                <w:tab w:val="left" w:pos="2160"/>
                <w:tab w:val="left" w:pos="5760"/>
              </w:tabs>
              <w:spacing w:before="40" w:after="40"/>
              <w:rPr>
                <w:bCs/>
                <w:sz w:val="18"/>
                <w:szCs w:val="18"/>
              </w:rPr>
            </w:pPr>
          </w:p>
          <w:p w14:paraId="7787F3C3" w14:textId="77777777" w:rsidR="0065438F" w:rsidRPr="00D56026" w:rsidRDefault="00A130C3" w:rsidP="00F612AD">
            <w:pPr>
              <w:tabs>
                <w:tab w:val="left" w:pos="1440"/>
                <w:tab w:val="left" w:pos="2160"/>
                <w:tab w:val="left" w:pos="5760"/>
              </w:tabs>
              <w:spacing w:before="40" w:after="40"/>
              <w:rPr>
                <w:bCs/>
                <w:sz w:val="18"/>
                <w:szCs w:val="18"/>
              </w:rPr>
            </w:pPr>
            <w:r>
              <w:rPr>
                <w:bCs/>
                <w:sz w:val="18"/>
                <w:szCs w:val="18"/>
              </w:rPr>
              <w:t>Same as Original SOW</w:t>
            </w:r>
          </w:p>
        </w:tc>
      </w:tr>
      <w:tr w:rsidR="0065438F" w:rsidRPr="00D56026" w14:paraId="7702F985" w14:textId="77777777" w:rsidTr="00F612AD">
        <w:trPr>
          <w:trHeight w:val="250"/>
          <w:jc w:val="center"/>
        </w:trPr>
        <w:tc>
          <w:tcPr>
            <w:tcW w:w="2430" w:type="dxa"/>
            <w:vAlign w:val="center"/>
          </w:tcPr>
          <w:p w14:paraId="435913CF" w14:textId="77777777" w:rsidR="0065438F" w:rsidRPr="00D56026" w:rsidRDefault="0065438F" w:rsidP="00F612AD">
            <w:pPr>
              <w:spacing w:before="40" w:after="40"/>
              <w:ind w:right="72"/>
              <w:jc w:val="right"/>
              <w:rPr>
                <w:bCs/>
                <w:color w:val="17365D" w:themeColor="text2" w:themeShade="BF"/>
                <w:sz w:val="18"/>
                <w:szCs w:val="18"/>
              </w:rPr>
            </w:pPr>
            <w:r w:rsidRPr="00D56026">
              <w:rPr>
                <w:bCs/>
                <w:color w:val="17365D" w:themeColor="text2" w:themeShade="BF"/>
                <w:sz w:val="18"/>
                <w:szCs w:val="18"/>
              </w:rPr>
              <w:t>Attachments</w:t>
            </w:r>
          </w:p>
        </w:tc>
        <w:tc>
          <w:tcPr>
            <w:tcW w:w="6480" w:type="dxa"/>
            <w:vAlign w:val="center"/>
          </w:tcPr>
          <w:p w14:paraId="4B59C6DD" w14:textId="77777777" w:rsidR="0065438F" w:rsidRPr="00D56026" w:rsidRDefault="0065438F" w:rsidP="00F612AD">
            <w:pPr>
              <w:tabs>
                <w:tab w:val="left" w:pos="1440"/>
                <w:tab w:val="left" w:pos="2160"/>
                <w:tab w:val="left" w:pos="5760"/>
              </w:tabs>
              <w:spacing w:before="40" w:after="40"/>
              <w:rPr>
                <w:bCs/>
                <w:sz w:val="18"/>
                <w:szCs w:val="18"/>
              </w:rPr>
            </w:pPr>
          </w:p>
          <w:p w14:paraId="4E2EDDE2" w14:textId="77777777" w:rsidR="0065438F" w:rsidRPr="00D56026" w:rsidRDefault="0065438F" w:rsidP="00FF4207">
            <w:pPr>
              <w:tabs>
                <w:tab w:val="left" w:pos="1440"/>
                <w:tab w:val="left" w:pos="2160"/>
                <w:tab w:val="left" w:pos="5760"/>
              </w:tabs>
              <w:spacing w:before="40" w:after="40"/>
              <w:rPr>
                <w:bCs/>
                <w:sz w:val="18"/>
                <w:szCs w:val="18"/>
              </w:rPr>
            </w:pPr>
          </w:p>
        </w:tc>
      </w:tr>
    </w:tbl>
    <w:p w14:paraId="482B5C07" w14:textId="77777777" w:rsidR="00842CE9" w:rsidRDefault="005C1178" w:rsidP="005C1178">
      <w:pPr>
        <w:pStyle w:val="Subtitle"/>
        <w:spacing w:before="240" w:after="120"/>
        <w:rPr>
          <w:rFonts w:ascii="Arial" w:hAnsi="Arial" w:cs="Arial"/>
          <w:b/>
          <w:sz w:val="20"/>
          <w:szCs w:val="20"/>
        </w:rPr>
      </w:pPr>
      <w:r w:rsidRPr="005A6C37">
        <w:rPr>
          <w:rFonts w:ascii="Arial" w:hAnsi="Arial" w:cs="Arial"/>
          <w:b/>
          <w:sz w:val="20"/>
          <w:szCs w:val="20"/>
        </w:rPr>
        <w:t>Document Approvals</w:t>
      </w:r>
    </w:p>
    <w:tbl>
      <w:tblPr>
        <w:tblStyle w:val="TableGrid"/>
        <w:tblW w:w="9715" w:type="dxa"/>
        <w:tblLook w:val="04A0" w:firstRow="1" w:lastRow="0" w:firstColumn="1" w:lastColumn="0" w:noHBand="0" w:noVBand="1"/>
      </w:tblPr>
      <w:tblGrid>
        <w:gridCol w:w="1795"/>
        <w:gridCol w:w="2610"/>
        <w:gridCol w:w="2607"/>
        <w:gridCol w:w="2703"/>
      </w:tblGrid>
      <w:tr w:rsidR="00633426" w:rsidRPr="0021482D" w14:paraId="32B177DC" w14:textId="77777777" w:rsidTr="00C82352">
        <w:tc>
          <w:tcPr>
            <w:tcW w:w="1795" w:type="dxa"/>
          </w:tcPr>
          <w:p w14:paraId="427643FF" w14:textId="77777777" w:rsidR="00633426" w:rsidRPr="0021482D" w:rsidRDefault="00633426" w:rsidP="00C82352">
            <w:pPr>
              <w:spacing w:before="100" w:beforeAutospacing="1"/>
              <w:rPr>
                <w:sz w:val="18"/>
                <w:szCs w:val="18"/>
              </w:rPr>
            </w:pPr>
          </w:p>
        </w:tc>
        <w:tc>
          <w:tcPr>
            <w:tcW w:w="2610" w:type="dxa"/>
          </w:tcPr>
          <w:p w14:paraId="4E1B641A" w14:textId="77777777" w:rsidR="00633426" w:rsidRPr="0021482D" w:rsidRDefault="00633426" w:rsidP="00C82352">
            <w:pPr>
              <w:spacing w:before="100" w:beforeAutospacing="1"/>
              <w:rPr>
                <w:sz w:val="18"/>
                <w:szCs w:val="18"/>
              </w:rPr>
            </w:pPr>
            <w:r w:rsidRPr="0021482D">
              <w:rPr>
                <w:sz w:val="18"/>
                <w:szCs w:val="18"/>
              </w:rPr>
              <w:t>Johnson Controls Management</w:t>
            </w:r>
          </w:p>
        </w:tc>
        <w:tc>
          <w:tcPr>
            <w:tcW w:w="2607" w:type="dxa"/>
          </w:tcPr>
          <w:p w14:paraId="0BDC2AD1" w14:textId="77777777" w:rsidR="00633426" w:rsidRPr="0021482D" w:rsidRDefault="00633426" w:rsidP="00C82352">
            <w:pPr>
              <w:spacing w:before="100" w:beforeAutospacing="1"/>
              <w:rPr>
                <w:sz w:val="18"/>
                <w:szCs w:val="18"/>
              </w:rPr>
            </w:pPr>
            <w:r w:rsidRPr="0021482D">
              <w:rPr>
                <w:sz w:val="18"/>
                <w:szCs w:val="18"/>
              </w:rPr>
              <w:t>JCI GITP Representative</w:t>
            </w:r>
          </w:p>
        </w:tc>
        <w:tc>
          <w:tcPr>
            <w:tcW w:w="2703" w:type="dxa"/>
          </w:tcPr>
          <w:p w14:paraId="18634096" w14:textId="77777777" w:rsidR="00633426" w:rsidRPr="0021482D" w:rsidRDefault="00633426" w:rsidP="00C82352">
            <w:pPr>
              <w:spacing w:before="100" w:beforeAutospacing="1"/>
              <w:rPr>
                <w:sz w:val="18"/>
                <w:szCs w:val="18"/>
              </w:rPr>
            </w:pPr>
            <w:r w:rsidRPr="0021482D">
              <w:rPr>
                <w:sz w:val="18"/>
                <w:szCs w:val="18"/>
              </w:rPr>
              <w:t>Supplier Representative</w:t>
            </w:r>
          </w:p>
        </w:tc>
      </w:tr>
      <w:tr w:rsidR="00633426" w:rsidRPr="0021482D" w14:paraId="23AB6340" w14:textId="77777777" w:rsidTr="00C82352">
        <w:trPr>
          <w:trHeight w:val="962"/>
        </w:trPr>
        <w:tc>
          <w:tcPr>
            <w:tcW w:w="1795" w:type="dxa"/>
          </w:tcPr>
          <w:p w14:paraId="5D5003B1" w14:textId="77777777" w:rsidR="00633426" w:rsidRPr="0021482D" w:rsidRDefault="00633426" w:rsidP="00C82352">
            <w:pPr>
              <w:spacing w:before="100" w:beforeAutospacing="1"/>
              <w:rPr>
                <w:sz w:val="18"/>
                <w:szCs w:val="18"/>
              </w:rPr>
            </w:pPr>
            <w:r w:rsidRPr="0021482D">
              <w:rPr>
                <w:sz w:val="18"/>
                <w:szCs w:val="18"/>
              </w:rPr>
              <w:t>Signature</w:t>
            </w:r>
          </w:p>
        </w:tc>
        <w:tc>
          <w:tcPr>
            <w:tcW w:w="2610" w:type="dxa"/>
          </w:tcPr>
          <w:p w14:paraId="61AA9629" w14:textId="77777777" w:rsidR="00633426" w:rsidRPr="0021482D" w:rsidRDefault="00633426" w:rsidP="00C82352">
            <w:pPr>
              <w:spacing w:before="100" w:beforeAutospacing="1"/>
              <w:rPr>
                <w:i/>
                <w:sz w:val="18"/>
                <w:szCs w:val="18"/>
              </w:rPr>
            </w:pPr>
          </w:p>
        </w:tc>
        <w:tc>
          <w:tcPr>
            <w:tcW w:w="2607" w:type="dxa"/>
          </w:tcPr>
          <w:p w14:paraId="684F7C35" w14:textId="77777777" w:rsidR="00633426" w:rsidRPr="0021482D" w:rsidRDefault="00633426" w:rsidP="00C82352">
            <w:pPr>
              <w:spacing w:before="100" w:beforeAutospacing="1"/>
              <w:rPr>
                <w:i/>
                <w:sz w:val="18"/>
                <w:szCs w:val="18"/>
              </w:rPr>
            </w:pPr>
          </w:p>
        </w:tc>
        <w:tc>
          <w:tcPr>
            <w:tcW w:w="2703" w:type="dxa"/>
          </w:tcPr>
          <w:p w14:paraId="4C5CEAE0" w14:textId="77777777" w:rsidR="00633426" w:rsidRPr="0021482D" w:rsidRDefault="00633426" w:rsidP="00C82352">
            <w:pPr>
              <w:spacing w:before="100" w:beforeAutospacing="1"/>
              <w:rPr>
                <w:i/>
                <w:sz w:val="18"/>
                <w:szCs w:val="18"/>
              </w:rPr>
            </w:pPr>
          </w:p>
        </w:tc>
      </w:tr>
      <w:tr w:rsidR="00633426" w:rsidRPr="0021482D" w14:paraId="5E3EEE7A" w14:textId="77777777" w:rsidTr="00C82352">
        <w:tc>
          <w:tcPr>
            <w:tcW w:w="1795" w:type="dxa"/>
          </w:tcPr>
          <w:p w14:paraId="010B59DB" w14:textId="77777777" w:rsidR="00633426" w:rsidRPr="0021482D" w:rsidRDefault="00633426" w:rsidP="00C82352">
            <w:pPr>
              <w:spacing w:before="100" w:beforeAutospacing="1"/>
              <w:rPr>
                <w:sz w:val="18"/>
                <w:szCs w:val="18"/>
              </w:rPr>
            </w:pPr>
            <w:r w:rsidRPr="0021482D">
              <w:rPr>
                <w:sz w:val="18"/>
                <w:szCs w:val="18"/>
              </w:rPr>
              <w:t>Date</w:t>
            </w:r>
          </w:p>
        </w:tc>
        <w:tc>
          <w:tcPr>
            <w:tcW w:w="2610" w:type="dxa"/>
          </w:tcPr>
          <w:p w14:paraId="2B82E49A" w14:textId="77777777" w:rsidR="00633426" w:rsidRPr="00516D3C" w:rsidRDefault="00633426" w:rsidP="00C82352">
            <w:pPr>
              <w:spacing w:before="100" w:beforeAutospacing="1"/>
              <w:rPr>
                <w:sz w:val="18"/>
                <w:szCs w:val="18"/>
              </w:rPr>
            </w:pPr>
          </w:p>
        </w:tc>
        <w:tc>
          <w:tcPr>
            <w:tcW w:w="2607" w:type="dxa"/>
          </w:tcPr>
          <w:p w14:paraId="5788AAB5" w14:textId="77777777" w:rsidR="00633426" w:rsidRPr="00516D3C" w:rsidRDefault="00633426" w:rsidP="00C82352">
            <w:pPr>
              <w:spacing w:before="100" w:beforeAutospacing="1"/>
              <w:rPr>
                <w:sz w:val="18"/>
                <w:szCs w:val="18"/>
              </w:rPr>
            </w:pPr>
          </w:p>
        </w:tc>
        <w:tc>
          <w:tcPr>
            <w:tcW w:w="2703" w:type="dxa"/>
          </w:tcPr>
          <w:p w14:paraId="3109C107" w14:textId="77777777" w:rsidR="00633426" w:rsidRPr="00516D3C" w:rsidRDefault="00633426" w:rsidP="00C82352">
            <w:pPr>
              <w:spacing w:before="100" w:beforeAutospacing="1"/>
              <w:rPr>
                <w:sz w:val="18"/>
                <w:szCs w:val="18"/>
              </w:rPr>
            </w:pPr>
          </w:p>
        </w:tc>
      </w:tr>
      <w:tr w:rsidR="00CD71D6" w:rsidRPr="0021482D" w14:paraId="2B5723D6" w14:textId="77777777" w:rsidTr="00C82352">
        <w:tc>
          <w:tcPr>
            <w:tcW w:w="1795" w:type="dxa"/>
          </w:tcPr>
          <w:p w14:paraId="2F4F9C5B" w14:textId="77777777" w:rsidR="00CD71D6" w:rsidRPr="0021482D" w:rsidRDefault="00CD71D6" w:rsidP="00CD71D6">
            <w:pPr>
              <w:spacing w:before="100" w:beforeAutospacing="1"/>
              <w:rPr>
                <w:sz w:val="18"/>
                <w:szCs w:val="18"/>
              </w:rPr>
            </w:pPr>
            <w:r w:rsidRPr="0021482D">
              <w:rPr>
                <w:sz w:val="18"/>
                <w:szCs w:val="18"/>
              </w:rPr>
              <w:t>Name</w:t>
            </w:r>
          </w:p>
        </w:tc>
        <w:tc>
          <w:tcPr>
            <w:tcW w:w="2610" w:type="dxa"/>
          </w:tcPr>
          <w:p w14:paraId="1C2E2754" w14:textId="77777777" w:rsidR="00CD71D6" w:rsidRPr="00516D3C" w:rsidRDefault="00CD71D6" w:rsidP="00CD71D6">
            <w:pPr>
              <w:spacing w:before="100" w:beforeAutospacing="1"/>
              <w:rPr>
                <w:sz w:val="18"/>
                <w:szCs w:val="18"/>
              </w:rPr>
            </w:pPr>
          </w:p>
        </w:tc>
        <w:tc>
          <w:tcPr>
            <w:tcW w:w="2607" w:type="dxa"/>
          </w:tcPr>
          <w:p w14:paraId="31A773F2" w14:textId="77777777" w:rsidR="00CD71D6" w:rsidRPr="00516D3C" w:rsidRDefault="00CD71D6" w:rsidP="00CD71D6">
            <w:pPr>
              <w:spacing w:before="100" w:beforeAutospacing="1"/>
              <w:rPr>
                <w:sz w:val="18"/>
                <w:szCs w:val="18"/>
              </w:rPr>
            </w:pPr>
          </w:p>
        </w:tc>
        <w:tc>
          <w:tcPr>
            <w:tcW w:w="2703" w:type="dxa"/>
          </w:tcPr>
          <w:p w14:paraId="0017C7C3" w14:textId="77777777" w:rsidR="00CD71D6" w:rsidRPr="00516D3C" w:rsidRDefault="00823F9B" w:rsidP="00CD71D6">
            <w:pPr>
              <w:spacing w:before="100" w:beforeAutospacing="1"/>
              <w:rPr>
                <w:sz w:val="18"/>
                <w:szCs w:val="18"/>
              </w:rPr>
            </w:pPr>
            <w:r>
              <w:rPr>
                <w:sz w:val="18"/>
                <w:szCs w:val="18"/>
              </w:rPr>
              <w:t>Mahesh Damodar</w:t>
            </w:r>
          </w:p>
        </w:tc>
      </w:tr>
      <w:tr w:rsidR="00CD71D6" w:rsidRPr="0021482D" w14:paraId="042CB83A" w14:textId="77777777" w:rsidTr="00C82352">
        <w:tc>
          <w:tcPr>
            <w:tcW w:w="1795" w:type="dxa"/>
          </w:tcPr>
          <w:p w14:paraId="490691B9" w14:textId="77777777" w:rsidR="00CD71D6" w:rsidRPr="0021482D" w:rsidRDefault="00CD71D6" w:rsidP="00CD71D6">
            <w:pPr>
              <w:spacing w:before="100" w:beforeAutospacing="1"/>
              <w:rPr>
                <w:sz w:val="18"/>
                <w:szCs w:val="18"/>
              </w:rPr>
            </w:pPr>
            <w:r w:rsidRPr="0021482D">
              <w:rPr>
                <w:sz w:val="18"/>
                <w:szCs w:val="18"/>
              </w:rPr>
              <w:t>Title Designation</w:t>
            </w:r>
          </w:p>
        </w:tc>
        <w:tc>
          <w:tcPr>
            <w:tcW w:w="2610" w:type="dxa"/>
          </w:tcPr>
          <w:p w14:paraId="1C114A8A" w14:textId="77777777" w:rsidR="00CD71D6" w:rsidRPr="00516D3C" w:rsidRDefault="00CD71D6" w:rsidP="00CD71D6">
            <w:pPr>
              <w:spacing w:before="100" w:beforeAutospacing="1"/>
              <w:rPr>
                <w:sz w:val="18"/>
                <w:szCs w:val="18"/>
              </w:rPr>
            </w:pPr>
          </w:p>
        </w:tc>
        <w:tc>
          <w:tcPr>
            <w:tcW w:w="2607" w:type="dxa"/>
          </w:tcPr>
          <w:p w14:paraId="5E654BED" w14:textId="77777777" w:rsidR="00CD71D6" w:rsidRPr="00516D3C" w:rsidRDefault="00CD71D6" w:rsidP="00CD71D6">
            <w:pPr>
              <w:spacing w:before="100" w:beforeAutospacing="1"/>
              <w:rPr>
                <w:sz w:val="18"/>
                <w:szCs w:val="18"/>
              </w:rPr>
            </w:pPr>
          </w:p>
        </w:tc>
        <w:tc>
          <w:tcPr>
            <w:tcW w:w="2703" w:type="dxa"/>
          </w:tcPr>
          <w:p w14:paraId="6F1E9AFC" w14:textId="77777777" w:rsidR="00CD71D6" w:rsidRPr="00516D3C" w:rsidRDefault="00823F9B" w:rsidP="00CD71D6">
            <w:pPr>
              <w:spacing w:before="100" w:beforeAutospacing="1"/>
              <w:rPr>
                <w:sz w:val="18"/>
                <w:szCs w:val="18"/>
              </w:rPr>
            </w:pPr>
            <w:r>
              <w:rPr>
                <w:sz w:val="18"/>
                <w:szCs w:val="18"/>
              </w:rPr>
              <w:t xml:space="preserve">Senior Director </w:t>
            </w:r>
            <w:r w:rsidR="0006327B">
              <w:rPr>
                <w:sz w:val="18"/>
                <w:szCs w:val="18"/>
              </w:rPr>
              <w:t xml:space="preserve"> </w:t>
            </w:r>
          </w:p>
        </w:tc>
      </w:tr>
    </w:tbl>
    <w:p w14:paraId="42A43427" w14:textId="77777777" w:rsidR="00943B50" w:rsidRDefault="00943B50" w:rsidP="00A130C3">
      <w:pPr>
        <w:rPr>
          <w:b/>
          <w:color w:val="352BFD"/>
          <w:sz w:val="20"/>
          <w:szCs w:val="20"/>
        </w:rPr>
      </w:pPr>
    </w:p>
    <w:p w14:paraId="3071A704" w14:textId="77777777" w:rsidR="00657241" w:rsidRDefault="00657241" w:rsidP="00A130C3">
      <w:pPr>
        <w:rPr>
          <w:b/>
          <w:color w:val="352BFD"/>
          <w:sz w:val="20"/>
          <w:szCs w:val="20"/>
        </w:rPr>
      </w:pPr>
    </w:p>
    <w:p w14:paraId="13211F0B" w14:textId="77777777" w:rsidR="00430D38" w:rsidRPr="00430D38" w:rsidRDefault="00430D38" w:rsidP="00A130C3">
      <w:pPr>
        <w:rPr>
          <w:b/>
          <w:color w:val="352BFD"/>
          <w:sz w:val="20"/>
          <w:szCs w:val="20"/>
        </w:rPr>
      </w:pPr>
      <w:r w:rsidRPr="00430D38">
        <w:rPr>
          <w:b/>
          <w:color w:val="352BFD"/>
          <w:sz w:val="20"/>
          <w:szCs w:val="20"/>
        </w:rPr>
        <w:t>SOW Change Order Instructions</w:t>
      </w:r>
    </w:p>
    <w:p w14:paraId="78B0B39F" w14:textId="77777777" w:rsidR="00430D38" w:rsidRPr="00D56026" w:rsidRDefault="00430D38" w:rsidP="00876DAF">
      <w:pPr>
        <w:spacing w:before="100" w:beforeAutospacing="1" w:after="100" w:afterAutospacing="1"/>
        <w:rPr>
          <w:color w:val="352BFD"/>
          <w:sz w:val="18"/>
          <w:szCs w:val="18"/>
        </w:rPr>
      </w:pPr>
      <w:r w:rsidRPr="00D56026">
        <w:rPr>
          <w:color w:val="352BFD"/>
          <w:sz w:val="18"/>
          <w:szCs w:val="18"/>
        </w:rPr>
        <w:t xml:space="preserve">The following information is provided for guidance </w:t>
      </w:r>
      <w:r w:rsidR="001D21F4" w:rsidRPr="00D56026">
        <w:rPr>
          <w:color w:val="352BFD"/>
          <w:sz w:val="18"/>
          <w:szCs w:val="18"/>
        </w:rPr>
        <w:t xml:space="preserve">only </w:t>
      </w:r>
      <w:r w:rsidRPr="00D56026">
        <w:rPr>
          <w:color w:val="352BFD"/>
          <w:sz w:val="18"/>
          <w:szCs w:val="18"/>
        </w:rPr>
        <w:t xml:space="preserve">and </w:t>
      </w:r>
      <w:r w:rsidR="006D04E0" w:rsidRPr="00D56026">
        <w:rPr>
          <w:color w:val="352BFD"/>
          <w:sz w:val="18"/>
          <w:szCs w:val="18"/>
        </w:rPr>
        <w:t>may</w:t>
      </w:r>
      <w:r w:rsidRPr="00D56026">
        <w:rPr>
          <w:color w:val="352BFD"/>
          <w:sz w:val="18"/>
          <w:szCs w:val="18"/>
        </w:rPr>
        <w:t xml:space="preserve"> be deleted befo</w:t>
      </w:r>
      <w:r w:rsidR="006D04E0" w:rsidRPr="00D56026">
        <w:rPr>
          <w:color w:val="352BFD"/>
          <w:sz w:val="18"/>
          <w:szCs w:val="18"/>
        </w:rPr>
        <w:t>re distribution and approval of the document.  Information required in the document template are described below.</w:t>
      </w:r>
    </w:p>
    <w:tbl>
      <w:tblPr>
        <w:tblStyle w:val="TableGrid"/>
        <w:tblW w:w="9956" w:type="dxa"/>
        <w:tblInd w:w="177" w:type="dxa"/>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CellMar>
          <w:top w:w="58" w:type="dxa"/>
          <w:left w:w="58" w:type="dxa"/>
          <w:bottom w:w="58" w:type="dxa"/>
          <w:right w:w="58" w:type="dxa"/>
        </w:tblCellMar>
        <w:tblLook w:val="04A0" w:firstRow="1" w:lastRow="0" w:firstColumn="1" w:lastColumn="0" w:noHBand="0" w:noVBand="1"/>
      </w:tblPr>
      <w:tblGrid>
        <w:gridCol w:w="3960"/>
        <w:gridCol w:w="5996"/>
      </w:tblGrid>
      <w:tr w:rsidR="00430D38" w:rsidRPr="00D56026" w14:paraId="4AB9807D" w14:textId="77777777" w:rsidTr="00657241">
        <w:trPr>
          <w:trHeight w:val="212"/>
        </w:trPr>
        <w:tc>
          <w:tcPr>
            <w:tcW w:w="3960" w:type="dxa"/>
          </w:tcPr>
          <w:p w14:paraId="2DE7D7AB" w14:textId="77777777" w:rsidR="00430D38" w:rsidRPr="00D56026" w:rsidRDefault="006D04E0" w:rsidP="006D04E0">
            <w:pPr>
              <w:spacing w:before="100" w:beforeAutospacing="1" w:after="100" w:afterAutospacing="1"/>
              <w:jc w:val="center"/>
              <w:rPr>
                <w:rFonts w:eastAsia="Times New Roman"/>
                <w:b/>
                <w:bCs/>
                <w:iCs/>
                <w:color w:val="548DD4" w:themeColor="text2" w:themeTint="99"/>
                <w:sz w:val="18"/>
                <w:szCs w:val="18"/>
              </w:rPr>
            </w:pPr>
            <w:r w:rsidRPr="00D56026">
              <w:rPr>
                <w:rFonts w:eastAsia="Times New Roman"/>
                <w:b/>
                <w:bCs/>
                <w:iCs/>
                <w:color w:val="548DD4" w:themeColor="text2" w:themeTint="99"/>
                <w:sz w:val="18"/>
                <w:szCs w:val="18"/>
              </w:rPr>
              <w:t>Name</w:t>
            </w:r>
          </w:p>
        </w:tc>
        <w:tc>
          <w:tcPr>
            <w:tcW w:w="5996" w:type="dxa"/>
          </w:tcPr>
          <w:p w14:paraId="32498D2B" w14:textId="77777777" w:rsidR="00430D38" w:rsidRPr="00D56026" w:rsidRDefault="006D04E0" w:rsidP="006D04E0">
            <w:pPr>
              <w:spacing w:before="100" w:beforeAutospacing="1" w:after="100" w:afterAutospacing="1"/>
              <w:jc w:val="center"/>
              <w:rPr>
                <w:rFonts w:eastAsia="Times New Roman"/>
                <w:b/>
                <w:bCs/>
                <w:iCs/>
                <w:color w:val="548DD4" w:themeColor="text2" w:themeTint="99"/>
                <w:sz w:val="18"/>
                <w:szCs w:val="18"/>
              </w:rPr>
            </w:pPr>
            <w:r w:rsidRPr="00D56026">
              <w:rPr>
                <w:rFonts w:eastAsia="Times New Roman"/>
                <w:b/>
                <w:bCs/>
                <w:iCs/>
                <w:color w:val="548DD4" w:themeColor="text2" w:themeTint="99"/>
                <w:sz w:val="18"/>
                <w:szCs w:val="18"/>
              </w:rPr>
              <w:t>Description</w:t>
            </w:r>
          </w:p>
        </w:tc>
      </w:tr>
      <w:tr w:rsidR="00CE3DE1" w14:paraId="41BE6729" w14:textId="77777777" w:rsidTr="00657241">
        <w:trPr>
          <w:trHeight w:val="184"/>
        </w:trPr>
        <w:tc>
          <w:tcPr>
            <w:tcW w:w="3960" w:type="dxa"/>
          </w:tcPr>
          <w:p w14:paraId="49831B65" w14:textId="77777777" w:rsidR="00CE3DE1" w:rsidRPr="008D26B9" w:rsidRDefault="00CE3DE1" w:rsidP="00876DAF">
            <w:pPr>
              <w:spacing w:before="100" w:beforeAutospacing="1" w:after="100" w:afterAutospacing="1"/>
              <w:rPr>
                <w:color w:val="352BFD"/>
                <w:sz w:val="18"/>
                <w:szCs w:val="18"/>
              </w:rPr>
            </w:pPr>
            <w:r w:rsidRPr="00487964">
              <w:rPr>
                <w:rFonts w:eastAsiaTheme="majorEastAsia"/>
                <w:b/>
                <w:i/>
                <w:iCs/>
                <w:spacing w:val="15"/>
                <w:sz w:val="20"/>
                <w:szCs w:val="20"/>
              </w:rPr>
              <w:t>Statement Of Work Information</w:t>
            </w:r>
          </w:p>
        </w:tc>
        <w:tc>
          <w:tcPr>
            <w:tcW w:w="5996" w:type="dxa"/>
          </w:tcPr>
          <w:p w14:paraId="45BEBF51" w14:textId="77777777" w:rsidR="00CE3DE1" w:rsidRPr="006469BD" w:rsidRDefault="00CE3DE1" w:rsidP="00876DAF">
            <w:pPr>
              <w:spacing w:before="100" w:beforeAutospacing="1" w:after="100" w:afterAutospacing="1"/>
              <w:rPr>
                <w:color w:val="352BFD"/>
                <w:sz w:val="18"/>
                <w:szCs w:val="18"/>
              </w:rPr>
            </w:pPr>
            <w:r>
              <w:rPr>
                <w:color w:val="352BFD"/>
                <w:sz w:val="18"/>
                <w:szCs w:val="18"/>
              </w:rPr>
              <w:t>Provide information about the original approved SOW that this CO is modifying.</w:t>
            </w:r>
          </w:p>
        </w:tc>
      </w:tr>
      <w:tr w:rsidR="00430D38" w14:paraId="11930F96" w14:textId="77777777" w:rsidTr="00657241">
        <w:trPr>
          <w:trHeight w:val="184"/>
        </w:trPr>
        <w:tc>
          <w:tcPr>
            <w:tcW w:w="3960" w:type="dxa"/>
          </w:tcPr>
          <w:p w14:paraId="4088567A" w14:textId="77777777" w:rsidR="00430D38" w:rsidRPr="008D26B9" w:rsidRDefault="00430D38" w:rsidP="00876DAF">
            <w:pPr>
              <w:spacing w:before="100" w:beforeAutospacing="1" w:after="100" w:afterAutospacing="1"/>
              <w:rPr>
                <w:color w:val="352BFD"/>
                <w:sz w:val="18"/>
                <w:szCs w:val="18"/>
              </w:rPr>
            </w:pPr>
            <w:r w:rsidRPr="008D26B9">
              <w:rPr>
                <w:color w:val="352BFD"/>
                <w:sz w:val="18"/>
                <w:szCs w:val="18"/>
              </w:rPr>
              <w:t>Clarity Project # &amp; Name</w:t>
            </w:r>
          </w:p>
        </w:tc>
        <w:tc>
          <w:tcPr>
            <w:tcW w:w="5996" w:type="dxa"/>
          </w:tcPr>
          <w:p w14:paraId="496A6435" w14:textId="77777777" w:rsidR="00430D38" w:rsidRPr="006469BD" w:rsidRDefault="004475C0" w:rsidP="00876DAF">
            <w:pPr>
              <w:spacing w:before="100" w:beforeAutospacing="1" w:after="100" w:afterAutospacing="1"/>
              <w:rPr>
                <w:rFonts w:eastAsia="Times New Roman"/>
                <w:bCs/>
                <w:iCs/>
                <w:sz w:val="18"/>
                <w:szCs w:val="18"/>
              </w:rPr>
            </w:pPr>
            <w:r w:rsidRPr="006469BD">
              <w:rPr>
                <w:color w:val="352BFD"/>
                <w:sz w:val="18"/>
                <w:szCs w:val="18"/>
              </w:rPr>
              <w:t>Clarity Project # &amp; Project Name</w:t>
            </w:r>
          </w:p>
        </w:tc>
      </w:tr>
      <w:tr w:rsidR="00430D38" w14:paraId="346ABD19" w14:textId="77777777" w:rsidTr="00657241">
        <w:trPr>
          <w:trHeight w:val="184"/>
        </w:trPr>
        <w:tc>
          <w:tcPr>
            <w:tcW w:w="3960" w:type="dxa"/>
          </w:tcPr>
          <w:p w14:paraId="51C9A829" w14:textId="77777777" w:rsidR="00430D38" w:rsidRPr="008D26B9" w:rsidRDefault="004475C0" w:rsidP="00876DAF">
            <w:pPr>
              <w:spacing w:before="100" w:beforeAutospacing="1" w:after="100" w:afterAutospacing="1"/>
              <w:rPr>
                <w:color w:val="352BFD"/>
                <w:sz w:val="18"/>
                <w:szCs w:val="18"/>
              </w:rPr>
            </w:pPr>
            <w:r w:rsidRPr="008D26B9">
              <w:rPr>
                <w:color w:val="352BFD"/>
                <w:sz w:val="18"/>
                <w:szCs w:val="18"/>
              </w:rPr>
              <w:t>Supplier Name</w:t>
            </w:r>
          </w:p>
        </w:tc>
        <w:tc>
          <w:tcPr>
            <w:tcW w:w="5996" w:type="dxa"/>
          </w:tcPr>
          <w:p w14:paraId="40450F5A" w14:textId="77777777" w:rsidR="00430D38" w:rsidRPr="006469BD" w:rsidRDefault="004475C0" w:rsidP="00876DAF">
            <w:pPr>
              <w:spacing w:before="100" w:beforeAutospacing="1" w:after="100" w:afterAutospacing="1"/>
              <w:rPr>
                <w:color w:val="352BFD"/>
                <w:sz w:val="18"/>
                <w:szCs w:val="18"/>
              </w:rPr>
            </w:pPr>
            <w:r w:rsidRPr="006469BD">
              <w:rPr>
                <w:color w:val="352BFD"/>
                <w:sz w:val="18"/>
                <w:szCs w:val="18"/>
              </w:rPr>
              <w:t>Supplier Name should be same as in the approved SOW</w:t>
            </w:r>
          </w:p>
        </w:tc>
      </w:tr>
      <w:tr w:rsidR="00430D38" w14:paraId="2E2531B1" w14:textId="77777777" w:rsidTr="00657241">
        <w:trPr>
          <w:trHeight w:val="413"/>
        </w:trPr>
        <w:tc>
          <w:tcPr>
            <w:tcW w:w="3960" w:type="dxa"/>
          </w:tcPr>
          <w:p w14:paraId="7DE533E8" w14:textId="77777777" w:rsidR="00430D38" w:rsidRPr="008D26B9" w:rsidRDefault="004475C0" w:rsidP="00876DAF">
            <w:pPr>
              <w:spacing w:before="100" w:beforeAutospacing="1" w:after="100" w:afterAutospacing="1"/>
              <w:rPr>
                <w:color w:val="352BFD"/>
                <w:sz w:val="18"/>
                <w:szCs w:val="18"/>
              </w:rPr>
            </w:pPr>
            <w:r w:rsidRPr="008D26B9">
              <w:rPr>
                <w:color w:val="352BFD"/>
                <w:sz w:val="18"/>
                <w:szCs w:val="18"/>
              </w:rPr>
              <w:t>Original SOW Ref# &amp; Date</w:t>
            </w:r>
          </w:p>
        </w:tc>
        <w:tc>
          <w:tcPr>
            <w:tcW w:w="5996" w:type="dxa"/>
          </w:tcPr>
          <w:p w14:paraId="5D054497" w14:textId="77777777" w:rsidR="00430D38" w:rsidRPr="006469BD" w:rsidRDefault="004475C0" w:rsidP="0032675B">
            <w:pPr>
              <w:spacing w:before="100" w:beforeAutospacing="1" w:after="100" w:afterAutospacing="1"/>
              <w:rPr>
                <w:color w:val="352BFD"/>
                <w:sz w:val="18"/>
                <w:szCs w:val="18"/>
              </w:rPr>
            </w:pPr>
            <w:r w:rsidRPr="006469BD">
              <w:rPr>
                <w:color w:val="352BFD"/>
                <w:sz w:val="18"/>
                <w:szCs w:val="18"/>
              </w:rPr>
              <w:t xml:space="preserve">Reference </w:t>
            </w:r>
            <w:r w:rsidR="0032675B" w:rsidRPr="006469BD">
              <w:rPr>
                <w:color w:val="352BFD"/>
                <w:sz w:val="18"/>
                <w:szCs w:val="18"/>
              </w:rPr>
              <w:t>n</w:t>
            </w:r>
            <w:r w:rsidRPr="006469BD">
              <w:rPr>
                <w:color w:val="352BFD"/>
                <w:sz w:val="18"/>
                <w:szCs w:val="18"/>
              </w:rPr>
              <w:t>umber and approval date of the original SOW.</w:t>
            </w:r>
            <w:r w:rsidR="0032675B" w:rsidRPr="006469BD">
              <w:rPr>
                <w:color w:val="352BFD"/>
                <w:sz w:val="18"/>
                <w:szCs w:val="18"/>
              </w:rPr>
              <w:t xml:space="preserve">  If the original SOW does not have a reference number, leave it blank.</w:t>
            </w:r>
          </w:p>
        </w:tc>
      </w:tr>
      <w:tr w:rsidR="004475C0" w14:paraId="2204BD31" w14:textId="77777777" w:rsidTr="00657241">
        <w:trPr>
          <w:trHeight w:val="184"/>
        </w:trPr>
        <w:tc>
          <w:tcPr>
            <w:tcW w:w="3960" w:type="dxa"/>
          </w:tcPr>
          <w:p w14:paraId="63F02F29" w14:textId="77777777" w:rsidR="004475C0" w:rsidRPr="008D26B9" w:rsidRDefault="004475C0" w:rsidP="00876DAF">
            <w:pPr>
              <w:spacing w:before="100" w:beforeAutospacing="1" w:after="100" w:afterAutospacing="1"/>
              <w:rPr>
                <w:rFonts w:eastAsiaTheme="majorEastAsia"/>
                <w:b/>
                <w:i/>
                <w:iCs/>
                <w:color w:val="4F81BD" w:themeColor="accent1"/>
                <w:spacing w:val="15"/>
                <w:sz w:val="20"/>
                <w:szCs w:val="20"/>
              </w:rPr>
            </w:pPr>
            <w:r w:rsidRPr="00487964">
              <w:rPr>
                <w:rFonts w:eastAsiaTheme="majorEastAsia"/>
                <w:b/>
                <w:i/>
                <w:iCs/>
                <w:spacing w:val="15"/>
                <w:sz w:val="20"/>
                <w:szCs w:val="20"/>
              </w:rPr>
              <w:t>Change Order History</w:t>
            </w:r>
          </w:p>
        </w:tc>
        <w:tc>
          <w:tcPr>
            <w:tcW w:w="5996" w:type="dxa"/>
          </w:tcPr>
          <w:p w14:paraId="104E2C43" w14:textId="77777777" w:rsidR="004475C0" w:rsidRPr="008D26B9" w:rsidRDefault="00CE3DE1" w:rsidP="00CE3DE1">
            <w:pPr>
              <w:spacing w:before="100" w:beforeAutospacing="1" w:after="100" w:afterAutospacing="1"/>
              <w:rPr>
                <w:rFonts w:eastAsiaTheme="majorEastAsia"/>
                <w:b/>
                <w:i/>
                <w:iCs/>
                <w:color w:val="4F81BD" w:themeColor="accent1"/>
                <w:spacing w:val="15"/>
                <w:sz w:val="20"/>
                <w:szCs w:val="20"/>
              </w:rPr>
            </w:pPr>
            <w:r>
              <w:rPr>
                <w:color w:val="352BFD"/>
                <w:sz w:val="18"/>
                <w:szCs w:val="18"/>
              </w:rPr>
              <w:t>C</w:t>
            </w:r>
            <w:r w:rsidRPr="00CE3DE1">
              <w:rPr>
                <w:color w:val="352BFD"/>
                <w:sz w:val="18"/>
                <w:szCs w:val="18"/>
              </w:rPr>
              <w:t>apture</w:t>
            </w:r>
            <w:r w:rsidR="0065438F">
              <w:rPr>
                <w:color w:val="352BFD"/>
                <w:sz w:val="18"/>
                <w:szCs w:val="18"/>
              </w:rPr>
              <w:t xml:space="preserve"> all</w:t>
            </w:r>
            <w:r w:rsidRPr="00CE3DE1">
              <w:rPr>
                <w:color w:val="352BFD"/>
                <w:sz w:val="18"/>
                <w:szCs w:val="18"/>
              </w:rPr>
              <w:t xml:space="preserve"> previous Change Orders approved for the same SOW.</w:t>
            </w:r>
          </w:p>
        </w:tc>
      </w:tr>
      <w:tr w:rsidR="00430D38" w14:paraId="391D3DCF" w14:textId="77777777" w:rsidTr="00657241">
        <w:trPr>
          <w:trHeight w:val="212"/>
        </w:trPr>
        <w:tc>
          <w:tcPr>
            <w:tcW w:w="3960" w:type="dxa"/>
          </w:tcPr>
          <w:p w14:paraId="2ADAB2C8" w14:textId="77777777" w:rsidR="00430D38" w:rsidRPr="008D26B9" w:rsidRDefault="004475C0" w:rsidP="00876DAF">
            <w:pPr>
              <w:spacing w:before="100" w:beforeAutospacing="1" w:after="100" w:afterAutospacing="1"/>
              <w:rPr>
                <w:color w:val="352BFD"/>
                <w:sz w:val="18"/>
                <w:szCs w:val="18"/>
              </w:rPr>
            </w:pPr>
            <w:r w:rsidRPr="008D26B9">
              <w:rPr>
                <w:color w:val="352BFD"/>
                <w:sz w:val="18"/>
                <w:szCs w:val="18"/>
              </w:rPr>
              <w:t>CR Ref#</w:t>
            </w:r>
          </w:p>
        </w:tc>
        <w:tc>
          <w:tcPr>
            <w:tcW w:w="5996" w:type="dxa"/>
          </w:tcPr>
          <w:p w14:paraId="23095C0E" w14:textId="77777777" w:rsidR="00430D38" w:rsidRPr="008D26B9" w:rsidRDefault="0032675B" w:rsidP="00876DAF">
            <w:pPr>
              <w:spacing w:before="100" w:beforeAutospacing="1" w:after="100" w:afterAutospacing="1"/>
              <w:rPr>
                <w:color w:val="352BFD"/>
                <w:sz w:val="18"/>
                <w:szCs w:val="18"/>
              </w:rPr>
            </w:pPr>
            <w:r w:rsidRPr="008D26B9">
              <w:rPr>
                <w:color w:val="352BFD"/>
                <w:sz w:val="18"/>
                <w:szCs w:val="18"/>
              </w:rPr>
              <w:t>Reference number of previous approved CRs related to this SOW.</w:t>
            </w:r>
          </w:p>
        </w:tc>
      </w:tr>
      <w:tr w:rsidR="004475C0" w14:paraId="0D7DC49C" w14:textId="77777777" w:rsidTr="00657241">
        <w:trPr>
          <w:trHeight w:val="212"/>
        </w:trPr>
        <w:tc>
          <w:tcPr>
            <w:tcW w:w="3960" w:type="dxa"/>
          </w:tcPr>
          <w:p w14:paraId="31D8F4EF" w14:textId="77777777" w:rsidR="004475C0" w:rsidRPr="008D26B9" w:rsidRDefault="004475C0" w:rsidP="00876DAF">
            <w:pPr>
              <w:spacing w:before="100" w:beforeAutospacing="1" w:after="100" w:afterAutospacing="1"/>
              <w:rPr>
                <w:color w:val="352BFD"/>
                <w:sz w:val="18"/>
                <w:szCs w:val="18"/>
              </w:rPr>
            </w:pPr>
            <w:r w:rsidRPr="008D26B9">
              <w:rPr>
                <w:color w:val="352BFD"/>
                <w:sz w:val="18"/>
                <w:szCs w:val="18"/>
              </w:rPr>
              <w:t>Approval Date</w:t>
            </w:r>
          </w:p>
        </w:tc>
        <w:tc>
          <w:tcPr>
            <w:tcW w:w="5996" w:type="dxa"/>
          </w:tcPr>
          <w:p w14:paraId="6B393A48" w14:textId="77777777" w:rsidR="004475C0" w:rsidRPr="008D26B9" w:rsidRDefault="0032675B" w:rsidP="00876DAF">
            <w:pPr>
              <w:spacing w:before="100" w:beforeAutospacing="1" w:after="100" w:afterAutospacing="1"/>
              <w:rPr>
                <w:color w:val="352BFD"/>
                <w:sz w:val="18"/>
                <w:szCs w:val="18"/>
              </w:rPr>
            </w:pPr>
            <w:r w:rsidRPr="008D26B9">
              <w:rPr>
                <w:color w:val="352BFD"/>
                <w:sz w:val="18"/>
                <w:szCs w:val="18"/>
              </w:rPr>
              <w:t>Approval date of the CR</w:t>
            </w:r>
          </w:p>
        </w:tc>
      </w:tr>
      <w:tr w:rsidR="004475C0" w14:paraId="24ABECE7" w14:textId="77777777" w:rsidTr="00657241">
        <w:trPr>
          <w:trHeight w:val="212"/>
        </w:trPr>
        <w:tc>
          <w:tcPr>
            <w:tcW w:w="3960" w:type="dxa"/>
          </w:tcPr>
          <w:p w14:paraId="2CEC503E" w14:textId="77777777" w:rsidR="004475C0" w:rsidRPr="008D26B9" w:rsidRDefault="004475C0" w:rsidP="00876DAF">
            <w:pPr>
              <w:spacing w:before="100" w:beforeAutospacing="1" w:after="100" w:afterAutospacing="1"/>
              <w:rPr>
                <w:color w:val="352BFD"/>
                <w:sz w:val="18"/>
                <w:szCs w:val="18"/>
              </w:rPr>
            </w:pPr>
            <w:r w:rsidRPr="008D26B9">
              <w:rPr>
                <w:color w:val="352BFD"/>
                <w:sz w:val="18"/>
                <w:szCs w:val="18"/>
              </w:rPr>
              <w:t>Change Description</w:t>
            </w:r>
          </w:p>
        </w:tc>
        <w:tc>
          <w:tcPr>
            <w:tcW w:w="5996" w:type="dxa"/>
          </w:tcPr>
          <w:p w14:paraId="00CF1D83" w14:textId="77777777" w:rsidR="004475C0" w:rsidRPr="008D26B9" w:rsidRDefault="0032675B" w:rsidP="00876DAF">
            <w:pPr>
              <w:spacing w:before="100" w:beforeAutospacing="1" w:after="100" w:afterAutospacing="1"/>
              <w:rPr>
                <w:color w:val="352BFD"/>
                <w:sz w:val="18"/>
                <w:szCs w:val="18"/>
              </w:rPr>
            </w:pPr>
            <w:r w:rsidRPr="008D26B9">
              <w:rPr>
                <w:color w:val="352BFD"/>
                <w:sz w:val="18"/>
                <w:szCs w:val="18"/>
              </w:rPr>
              <w:t>Description of the CR</w:t>
            </w:r>
          </w:p>
        </w:tc>
      </w:tr>
      <w:tr w:rsidR="004475C0" w14:paraId="35C81E57" w14:textId="77777777" w:rsidTr="00657241">
        <w:trPr>
          <w:trHeight w:val="200"/>
        </w:trPr>
        <w:tc>
          <w:tcPr>
            <w:tcW w:w="3960" w:type="dxa"/>
          </w:tcPr>
          <w:p w14:paraId="72AC2A3D" w14:textId="77777777" w:rsidR="004475C0" w:rsidRPr="008D26B9" w:rsidRDefault="004475C0" w:rsidP="00876DAF">
            <w:pPr>
              <w:spacing w:before="100" w:beforeAutospacing="1" w:after="100" w:afterAutospacing="1"/>
              <w:rPr>
                <w:color w:val="352BFD"/>
                <w:sz w:val="18"/>
                <w:szCs w:val="18"/>
              </w:rPr>
            </w:pPr>
            <w:r w:rsidRPr="008D26B9">
              <w:rPr>
                <w:color w:val="352BFD"/>
                <w:sz w:val="18"/>
                <w:szCs w:val="18"/>
              </w:rPr>
              <w:t>Cost Change</w:t>
            </w:r>
          </w:p>
        </w:tc>
        <w:tc>
          <w:tcPr>
            <w:tcW w:w="5996" w:type="dxa"/>
          </w:tcPr>
          <w:p w14:paraId="51DD6713" w14:textId="77777777" w:rsidR="004475C0" w:rsidRPr="008D26B9" w:rsidRDefault="0032675B" w:rsidP="00876DAF">
            <w:pPr>
              <w:spacing w:before="100" w:beforeAutospacing="1" w:after="100" w:afterAutospacing="1"/>
              <w:rPr>
                <w:color w:val="352BFD"/>
                <w:sz w:val="18"/>
                <w:szCs w:val="18"/>
              </w:rPr>
            </w:pPr>
            <w:r w:rsidRPr="008D26B9">
              <w:rPr>
                <w:color w:val="352BFD"/>
                <w:sz w:val="18"/>
                <w:szCs w:val="18"/>
              </w:rPr>
              <w:t>Cost change of this CR</w:t>
            </w:r>
          </w:p>
        </w:tc>
      </w:tr>
      <w:tr w:rsidR="004475C0" w14:paraId="404EC1EF" w14:textId="77777777" w:rsidTr="00657241">
        <w:trPr>
          <w:trHeight w:val="37"/>
        </w:trPr>
        <w:tc>
          <w:tcPr>
            <w:tcW w:w="3960" w:type="dxa"/>
          </w:tcPr>
          <w:p w14:paraId="5940D2A9" w14:textId="77777777" w:rsidR="004475C0" w:rsidRPr="004475C0" w:rsidRDefault="0065438F" w:rsidP="00876DAF">
            <w:pPr>
              <w:spacing w:before="100" w:beforeAutospacing="1" w:after="100" w:afterAutospacing="1"/>
              <w:rPr>
                <w:rFonts w:eastAsia="Times New Roman"/>
                <w:b/>
                <w:bCs/>
                <w:iCs/>
                <w:sz w:val="20"/>
                <w:szCs w:val="20"/>
              </w:rPr>
            </w:pPr>
            <w:r>
              <w:rPr>
                <w:rFonts w:eastAsiaTheme="majorEastAsia"/>
                <w:b/>
                <w:i/>
                <w:iCs/>
                <w:spacing w:val="15"/>
                <w:sz w:val="20"/>
                <w:szCs w:val="20"/>
              </w:rPr>
              <w:t xml:space="preserve">General </w:t>
            </w:r>
            <w:r w:rsidR="004475C0" w:rsidRPr="00487964">
              <w:rPr>
                <w:rFonts w:eastAsiaTheme="majorEastAsia"/>
                <w:b/>
                <w:i/>
                <w:iCs/>
                <w:spacing w:val="15"/>
                <w:sz w:val="20"/>
                <w:szCs w:val="20"/>
              </w:rPr>
              <w:t>Change Information</w:t>
            </w:r>
          </w:p>
        </w:tc>
        <w:tc>
          <w:tcPr>
            <w:tcW w:w="5996" w:type="dxa"/>
          </w:tcPr>
          <w:p w14:paraId="26DE7C2E" w14:textId="77777777" w:rsidR="004475C0" w:rsidRDefault="00CE3DE1" w:rsidP="00876DAF">
            <w:pPr>
              <w:spacing w:before="100" w:beforeAutospacing="1" w:after="100" w:afterAutospacing="1"/>
              <w:rPr>
                <w:rFonts w:eastAsia="Times New Roman"/>
                <w:bCs/>
                <w:iCs/>
                <w:sz w:val="20"/>
                <w:szCs w:val="20"/>
              </w:rPr>
            </w:pPr>
            <w:r w:rsidRPr="00CE3DE1">
              <w:rPr>
                <w:color w:val="352BFD"/>
                <w:sz w:val="18"/>
                <w:szCs w:val="18"/>
              </w:rPr>
              <w:t xml:space="preserve">Provide </w:t>
            </w:r>
            <w:r w:rsidR="0065438F">
              <w:rPr>
                <w:color w:val="352BFD"/>
                <w:sz w:val="18"/>
                <w:szCs w:val="18"/>
              </w:rPr>
              <w:t xml:space="preserve">general </w:t>
            </w:r>
            <w:r w:rsidRPr="00CE3DE1">
              <w:rPr>
                <w:color w:val="352BFD"/>
                <w:sz w:val="18"/>
                <w:szCs w:val="18"/>
              </w:rPr>
              <w:t>information about this Change Order.</w:t>
            </w:r>
          </w:p>
        </w:tc>
      </w:tr>
      <w:tr w:rsidR="004475C0" w14:paraId="38E45109" w14:textId="77777777" w:rsidTr="00657241">
        <w:trPr>
          <w:trHeight w:val="212"/>
        </w:trPr>
        <w:tc>
          <w:tcPr>
            <w:tcW w:w="3960" w:type="dxa"/>
          </w:tcPr>
          <w:p w14:paraId="2872C3C5" w14:textId="77777777" w:rsidR="004475C0" w:rsidRPr="008D26B9" w:rsidRDefault="004475C0" w:rsidP="00876DAF">
            <w:pPr>
              <w:spacing w:before="100" w:beforeAutospacing="1" w:after="100" w:afterAutospacing="1"/>
              <w:rPr>
                <w:color w:val="352BFD"/>
                <w:sz w:val="18"/>
                <w:szCs w:val="18"/>
              </w:rPr>
            </w:pPr>
            <w:r w:rsidRPr="008D26B9">
              <w:rPr>
                <w:color w:val="352BFD"/>
                <w:sz w:val="18"/>
                <w:szCs w:val="18"/>
              </w:rPr>
              <w:t>CR Requestor</w:t>
            </w:r>
          </w:p>
        </w:tc>
        <w:tc>
          <w:tcPr>
            <w:tcW w:w="5996" w:type="dxa"/>
          </w:tcPr>
          <w:p w14:paraId="55CD1D27" w14:textId="77777777" w:rsidR="004475C0" w:rsidRPr="008D26B9" w:rsidRDefault="0032675B" w:rsidP="00876DAF">
            <w:pPr>
              <w:spacing w:before="100" w:beforeAutospacing="1" w:after="100" w:afterAutospacing="1"/>
              <w:rPr>
                <w:color w:val="352BFD"/>
                <w:sz w:val="18"/>
                <w:szCs w:val="18"/>
              </w:rPr>
            </w:pPr>
            <w:r w:rsidRPr="008D26B9">
              <w:rPr>
                <w:color w:val="352BFD"/>
                <w:sz w:val="18"/>
                <w:szCs w:val="18"/>
              </w:rPr>
              <w:t>Requestor of this CR</w:t>
            </w:r>
          </w:p>
        </w:tc>
      </w:tr>
      <w:tr w:rsidR="004475C0" w14:paraId="45060E41" w14:textId="77777777" w:rsidTr="00657241">
        <w:trPr>
          <w:trHeight w:val="212"/>
        </w:trPr>
        <w:tc>
          <w:tcPr>
            <w:tcW w:w="3960" w:type="dxa"/>
          </w:tcPr>
          <w:p w14:paraId="2A05A761" w14:textId="77777777" w:rsidR="004475C0" w:rsidRPr="008D26B9" w:rsidRDefault="004475C0" w:rsidP="00876DAF">
            <w:pPr>
              <w:spacing w:before="100" w:beforeAutospacing="1" w:after="100" w:afterAutospacing="1"/>
              <w:rPr>
                <w:color w:val="352BFD"/>
                <w:sz w:val="18"/>
                <w:szCs w:val="18"/>
              </w:rPr>
            </w:pPr>
            <w:r w:rsidRPr="008D26B9">
              <w:rPr>
                <w:color w:val="352BFD"/>
                <w:sz w:val="18"/>
                <w:szCs w:val="18"/>
              </w:rPr>
              <w:t>CR Name</w:t>
            </w:r>
          </w:p>
        </w:tc>
        <w:tc>
          <w:tcPr>
            <w:tcW w:w="5996" w:type="dxa"/>
          </w:tcPr>
          <w:p w14:paraId="35F2F74D" w14:textId="77777777" w:rsidR="004475C0" w:rsidRPr="008D26B9" w:rsidRDefault="00336BEC" w:rsidP="00876DAF">
            <w:pPr>
              <w:spacing w:before="100" w:beforeAutospacing="1" w:after="100" w:afterAutospacing="1"/>
              <w:rPr>
                <w:color w:val="352BFD"/>
                <w:sz w:val="18"/>
                <w:szCs w:val="18"/>
              </w:rPr>
            </w:pPr>
            <w:r w:rsidRPr="008D26B9">
              <w:rPr>
                <w:color w:val="352BFD"/>
                <w:sz w:val="18"/>
                <w:szCs w:val="18"/>
              </w:rPr>
              <w:t>Provide a name for the CR or a brief description</w:t>
            </w:r>
          </w:p>
        </w:tc>
      </w:tr>
      <w:tr w:rsidR="004475C0" w14:paraId="43ED18DA" w14:textId="77777777" w:rsidTr="00657241">
        <w:trPr>
          <w:trHeight w:val="549"/>
        </w:trPr>
        <w:tc>
          <w:tcPr>
            <w:tcW w:w="3960" w:type="dxa"/>
          </w:tcPr>
          <w:p w14:paraId="145D9FD1" w14:textId="77777777" w:rsidR="004475C0" w:rsidRPr="008D26B9" w:rsidRDefault="004475C0" w:rsidP="00876DAF">
            <w:pPr>
              <w:spacing w:before="100" w:beforeAutospacing="1" w:after="100" w:afterAutospacing="1"/>
              <w:rPr>
                <w:color w:val="352BFD"/>
                <w:sz w:val="18"/>
                <w:szCs w:val="18"/>
              </w:rPr>
            </w:pPr>
            <w:r w:rsidRPr="008D26B9">
              <w:rPr>
                <w:color w:val="352BFD"/>
                <w:sz w:val="18"/>
                <w:szCs w:val="18"/>
              </w:rPr>
              <w:t>CR Ref#</w:t>
            </w:r>
          </w:p>
        </w:tc>
        <w:tc>
          <w:tcPr>
            <w:tcW w:w="5996" w:type="dxa"/>
          </w:tcPr>
          <w:p w14:paraId="66C8E459" w14:textId="77777777" w:rsidR="004475C0" w:rsidRPr="008D26B9" w:rsidRDefault="00B1727B" w:rsidP="00336BEC">
            <w:pPr>
              <w:spacing w:before="100" w:beforeAutospacing="1" w:after="100" w:afterAutospacing="1"/>
              <w:rPr>
                <w:color w:val="352BFD"/>
                <w:sz w:val="18"/>
                <w:szCs w:val="18"/>
              </w:rPr>
            </w:pPr>
            <w:r w:rsidRPr="008D26B9">
              <w:rPr>
                <w:color w:val="352BFD"/>
                <w:sz w:val="18"/>
                <w:szCs w:val="18"/>
              </w:rPr>
              <w:t>Enter the CR number from Clarity, if the change request was managed using a PM2 process.  If there are no applicable Clarity CR numbers, enter a sequence number like 01, 02, etc.</w:t>
            </w:r>
          </w:p>
        </w:tc>
      </w:tr>
      <w:tr w:rsidR="004475C0" w14:paraId="639B287F" w14:textId="77777777" w:rsidTr="00657241">
        <w:trPr>
          <w:trHeight w:val="212"/>
        </w:trPr>
        <w:tc>
          <w:tcPr>
            <w:tcW w:w="3960" w:type="dxa"/>
          </w:tcPr>
          <w:p w14:paraId="79DF39F6" w14:textId="77777777" w:rsidR="004475C0" w:rsidRPr="008D26B9" w:rsidRDefault="004475C0" w:rsidP="008D26B9">
            <w:pPr>
              <w:spacing w:before="100" w:beforeAutospacing="1" w:after="100" w:afterAutospacing="1"/>
              <w:rPr>
                <w:color w:val="352BFD"/>
                <w:sz w:val="18"/>
                <w:szCs w:val="18"/>
              </w:rPr>
            </w:pPr>
            <w:r w:rsidRPr="008D26B9">
              <w:rPr>
                <w:color w:val="352BFD"/>
                <w:sz w:val="18"/>
                <w:szCs w:val="18"/>
              </w:rPr>
              <w:t>Description of changes</w:t>
            </w:r>
          </w:p>
        </w:tc>
        <w:tc>
          <w:tcPr>
            <w:tcW w:w="5996" w:type="dxa"/>
          </w:tcPr>
          <w:p w14:paraId="03BF793F" w14:textId="77777777" w:rsidR="004475C0" w:rsidRPr="008D26B9" w:rsidRDefault="00077A69" w:rsidP="008D26B9">
            <w:pPr>
              <w:spacing w:before="100" w:beforeAutospacing="1" w:after="100" w:afterAutospacing="1"/>
              <w:rPr>
                <w:color w:val="352BFD"/>
                <w:sz w:val="18"/>
                <w:szCs w:val="18"/>
              </w:rPr>
            </w:pPr>
            <w:r w:rsidRPr="008D26B9">
              <w:rPr>
                <w:color w:val="352BFD"/>
                <w:sz w:val="18"/>
                <w:szCs w:val="18"/>
              </w:rPr>
              <w:t>Provide a description of the changes for this CR.</w:t>
            </w:r>
          </w:p>
        </w:tc>
      </w:tr>
      <w:tr w:rsidR="0065438F" w14:paraId="51E3AB60" w14:textId="77777777" w:rsidTr="00657241">
        <w:trPr>
          <w:trHeight w:val="233"/>
        </w:trPr>
        <w:tc>
          <w:tcPr>
            <w:tcW w:w="3960" w:type="dxa"/>
          </w:tcPr>
          <w:p w14:paraId="526D7C55" w14:textId="77777777" w:rsidR="0065438F" w:rsidRPr="004475C0" w:rsidRDefault="0065438F" w:rsidP="0065438F">
            <w:pPr>
              <w:spacing w:before="100" w:beforeAutospacing="1" w:after="100" w:afterAutospacing="1"/>
              <w:rPr>
                <w:rFonts w:eastAsia="Times New Roman"/>
                <w:b/>
                <w:bCs/>
                <w:iCs/>
                <w:sz w:val="20"/>
                <w:szCs w:val="20"/>
              </w:rPr>
            </w:pPr>
            <w:r>
              <w:rPr>
                <w:rFonts w:eastAsiaTheme="majorEastAsia"/>
                <w:b/>
                <w:i/>
                <w:iCs/>
                <w:spacing w:val="15"/>
                <w:sz w:val="20"/>
                <w:szCs w:val="20"/>
              </w:rPr>
              <w:t xml:space="preserve">Specific </w:t>
            </w:r>
            <w:r w:rsidRPr="00487964">
              <w:rPr>
                <w:rFonts w:eastAsiaTheme="majorEastAsia"/>
                <w:b/>
                <w:i/>
                <w:iCs/>
                <w:spacing w:val="15"/>
                <w:sz w:val="20"/>
                <w:szCs w:val="20"/>
              </w:rPr>
              <w:t>Change Information</w:t>
            </w:r>
          </w:p>
        </w:tc>
        <w:tc>
          <w:tcPr>
            <w:tcW w:w="5996" w:type="dxa"/>
          </w:tcPr>
          <w:p w14:paraId="4D47ADCF" w14:textId="77777777" w:rsidR="0065438F" w:rsidRDefault="0065438F" w:rsidP="0065438F">
            <w:pPr>
              <w:spacing w:before="100" w:beforeAutospacing="1" w:after="100" w:afterAutospacing="1"/>
              <w:rPr>
                <w:rFonts w:eastAsia="Times New Roman"/>
                <w:bCs/>
                <w:iCs/>
                <w:sz w:val="20"/>
                <w:szCs w:val="20"/>
              </w:rPr>
            </w:pPr>
            <w:r w:rsidRPr="00CE3DE1">
              <w:rPr>
                <w:color w:val="352BFD"/>
                <w:sz w:val="18"/>
                <w:szCs w:val="18"/>
              </w:rPr>
              <w:t xml:space="preserve">Provide </w:t>
            </w:r>
            <w:r>
              <w:rPr>
                <w:color w:val="352BFD"/>
                <w:sz w:val="18"/>
                <w:szCs w:val="18"/>
              </w:rPr>
              <w:t xml:space="preserve">specific </w:t>
            </w:r>
            <w:r w:rsidRPr="00CE3DE1">
              <w:rPr>
                <w:color w:val="352BFD"/>
                <w:sz w:val="18"/>
                <w:szCs w:val="18"/>
              </w:rPr>
              <w:t>information about this Change Order.</w:t>
            </w:r>
          </w:p>
        </w:tc>
      </w:tr>
      <w:tr w:rsidR="0065438F" w14:paraId="5244B187" w14:textId="77777777" w:rsidTr="00657241">
        <w:trPr>
          <w:trHeight w:val="424"/>
        </w:trPr>
        <w:tc>
          <w:tcPr>
            <w:tcW w:w="3960" w:type="dxa"/>
          </w:tcPr>
          <w:p w14:paraId="26325F2A"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Activities/Deliverables Impacted</w:t>
            </w:r>
          </w:p>
        </w:tc>
        <w:tc>
          <w:tcPr>
            <w:tcW w:w="5996" w:type="dxa"/>
          </w:tcPr>
          <w:p w14:paraId="75798733"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Changes to the deliverables or acceptance criteria that was described in SOW Section 4.</w:t>
            </w:r>
          </w:p>
        </w:tc>
      </w:tr>
      <w:tr w:rsidR="0065438F" w14:paraId="735DB102" w14:textId="77777777" w:rsidTr="00657241">
        <w:trPr>
          <w:trHeight w:val="657"/>
        </w:trPr>
        <w:tc>
          <w:tcPr>
            <w:tcW w:w="3960" w:type="dxa"/>
          </w:tcPr>
          <w:p w14:paraId="305B6794"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Schedule Impact</w:t>
            </w:r>
          </w:p>
        </w:tc>
        <w:tc>
          <w:tcPr>
            <w:tcW w:w="5996" w:type="dxa"/>
          </w:tcPr>
          <w:p w14:paraId="3DA162F2"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Changes to Time line and schedule that was described in SOW Section 5.</w:t>
            </w:r>
            <w:r>
              <w:rPr>
                <w:color w:val="352BFD"/>
                <w:sz w:val="18"/>
                <w:szCs w:val="18"/>
              </w:rPr>
              <w:t xml:space="preserve"> Be sure to fill out the Deliverable and Resource Timeline Table with comprehensive view of schedule adapted for this changes order and attach to the change order.</w:t>
            </w:r>
          </w:p>
        </w:tc>
      </w:tr>
      <w:tr w:rsidR="0065438F" w14:paraId="25CF6833" w14:textId="77777777" w:rsidTr="00657241">
        <w:trPr>
          <w:trHeight w:val="212"/>
        </w:trPr>
        <w:tc>
          <w:tcPr>
            <w:tcW w:w="3960" w:type="dxa"/>
          </w:tcPr>
          <w:p w14:paraId="6C5C846C"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Cost/Budget Impact</w:t>
            </w:r>
          </w:p>
        </w:tc>
        <w:tc>
          <w:tcPr>
            <w:tcW w:w="5996" w:type="dxa"/>
          </w:tcPr>
          <w:p w14:paraId="34511640"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Changes to Cost and Budget that was described in SOW Section 6.</w:t>
            </w:r>
            <w:r>
              <w:rPr>
                <w:color w:val="352BFD"/>
                <w:sz w:val="18"/>
                <w:szCs w:val="18"/>
              </w:rPr>
              <w:t xml:space="preserve"> </w:t>
            </w:r>
          </w:p>
        </w:tc>
      </w:tr>
      <w:tr w:rsidR="0065438F" w14:paraId="168C8C66" w14:textId="77777777" w:rsidTr="00657241">
        <w:trPr>
          <w:trHeight w:val="625"/>
        </w:trPr>
        <w:tc>
          <w:tcPr>
            <w:tcW w:w="3960" w:type="dxa"/>
          </w:tcPr>
          <w:p w14:paraId="20DD22ED" w14:textId="77777777" w:rsidR="0065438F" w:rsidRPr="008D26B9" w:rsidRDefault="0065438F" w:rsidP="0065438F">
            <w:pPr>
              <w:spacing w:before="100" w:beforeAutospacing="1" w:after="100" w:afterAutospacing="1"/>
              <w:rPr>
                <w:color w:val="352BFD"/>
                <w:sz w:val="18"/>
                <w:szCs w:val="18"/>
              </w:rPr>
            </w:pPr>
            <w:r>
              <w:rPr>
                <w:color w:val="352BFD"/>
                <w:sz w:val="18"/>
                <w:szCs w:val="18"/>
              </w:rPr>
              <w:t>Resource Adjustments</w:t>
            </w:r>
          </w:p>
        </w:tc>
        <w:tc>
          <w:tcPr>
            <w:tcW w:w="5996" w:type="dxa"/>
          </w:tcPr>
          <w:p w14:paraId="5E91B2FD" w14:textId="77777777" w:rsidR="0065438F" w:rsidRPr="008D26B9" w:rsidRDefault="0065438F" w:rsidP="0065438F">
            <w:pPr>
              <w:spacing w:before="100" w:beforeAutospacing="1" w:after="100" w:afterAutospacing="1"/>
              <w:rPr>
                <w:color w:val="352BFD"/>
                <w:sz w:val="18"/>
                <w:szCs w:val="18"/>
              </w:rPr>
            </w:pPr>
            <w:r>
              <w:rPr>
                <w:color w:val="352BFD"/>
                <w:sz w:val="18"/>
                <w:szCs w:val="18"/>
              </w:rPr>
              <w:t>Changes to the Resources on the project. Be sure to fill out the Resource Table with comprehensive view of resources adapted for this change order and attach to the change order.</w:t>
            </w:r>
          </w:p>
        </w:tc>
      </w:tr>
      <w:tr w:rsidR="0065438F" w14:paraId="36D58348" w14:textId="77777777" w:rsidTr="00657241">
        <w:trPr>
          <w:trHeight w:val="466"/>
        </w:trPr>
        <w:tc>
          <w:tcPr>
            <w:tcW w:w="3960" w:type="dxa"/>
          </w:tcPr>
          <w:p w14:paraId="28F2DB87" w14:textId="77777777" w:rsidR="0065438F" w:rsidRPr="004475C0" w:rsidRDefault="0065438F" w:rsidP="0065438F">
            <w:pPr>
              <w:spacing w:before="100" w:beforeAutospacing="1" w:after="100" w:afterAutospacing="1"/>
              <w:rPr>
                <w:rFonts w:eastAsia="Times New Roman"/>
                <w:b/>
                <w:bCs/>
                <w:iCs/>
                <w:sz w:val="20"/>
                <w:szCs w:val="20"/>
              </w:rPr>
            </w:pPr>
            <w:r w:rsidRPr="0065438F">
              <w:rPr>
                <w:rFonts w:eastAsiaTheme="majorEastAsia"/>
                <w:b/>
                <w:i/>
                <w:iCs/>
                <w:spacing w:val="15"/>
                <w:sz w:val="20"/>
                <w:szCs w:val="20"/>
              </w:rPr>
              <w:t>Assumptions/Attachment Adjustments</w:t>
            </w:r>
          </w:p>
        </w:tc>
        <w:tc>
          <w:tcPr>
            <w:tcW w:w="5996" w:type="dxa"/>
          </w:tcPr>
          <w:p w14:paraId="07DCA5E9" w14:textId="77777777" w:rsidR="0065438F" w:rsidRDefault="0065438F" w:rsidP="0065438F">
            <w:pPr>
              <w:spacing w:before="100" w:beforeAutospacing="1" w:after="100" w:afterAutospacing="1"/>
              <w:rPr>
                <w:rFonts w:eastAsia="Times New Roman"/>
                <w:bCs/>
                <w:iCs/>
                <w:sz w:val="20"/>
                <w:szCs w:val="20"/>
              </w:rPr>
            </w:pPr>
            <w:r w:rsidRPr="00CE3DE1">
              <w:rPr>
                <w:color w:val="352BFD"/>
                <w:sz w:val="18"/>
                <w:szCs w:val="18"/>
              </w:rPr>
              <w:t xml:space="preserve">Provide </w:t>
            </w:r>
            <w:r>
              <w:rPr>
                <w:color w:val="352BFD"/>
                <w:sz w:val="18"/>
                <w:szCs w:val="18"/>
              </w:rPr>
              <w:t xml:space="preserve">specific </w:t>
            </w:r>
            <w:r w:rsidRPr="00CE3DE1">
              <w:rPr>
                <w:color w:val="352BFD"/>
                <w:sz w:val="18"/>
                <w:szCs w:val="18"/>
              </w:rPr>
              <w:t>information</w:t>
            </w:r>
            <w:r>
              <w:rPr>
                <w:color w:val="352BFD"/>
                <w:sz w:val="18"/>
                <w:szCs w:val="18"/>
              </w:rPr>
              <w:t xml:space="preserve"> pertaining to changes in assumptions and embed the attachments adjusted for</w:t>
            </w:r>
            <w:r w:rsidRPr="00CE3DE1">
              <w:rPr>
                <w:color w:val="352BFD"/>
                <w:sz w:val="18"/>
                <w:szCs w:val="18"/>
              </w:rPr>
              <w:t xml:space="preserve"> this Change Order.</w:t>
            </w:r>
          </w:p>
        </w:tc>
      </w:tr>
      <w:tr w:rsidR="0065438F" w14:paraId="219CBF2C" w14:textId="77777777" w:rsidTr="00657241">
        <w:trPr>
          <w:trHeight w:val="212"/>
        </w:trPr>
        <w:tc>
          <w:tcPr>
            <w:tcW w:w="3960" w:type="dxa"/>
          </w:tcPr>
          <w:p w14:paraId="381A3E5E"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Assumptions</w:t>
            </w:r>
          </w:p>
        </w:tc>
        <w:tc>
          <w:tcPr>
            <w:tcW w:w="5996" w:type="dxa"/>
          </w:tcPr>
          <w:p w14:paraId="61D7747D"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Changes or new assumptions for the CR.</w:t>
            </w:r>
          </w:p>
        </w:tc>
      </w:tr>
      <w:tr w:rsidR="0065438F" w14:paraId="234399DF" w14:textId="77777777" w:rsidTr="00657241">
        <w:trPr>
          <w:trHeight w:val="424"/>
        </w:trPr>
        <w:tc>
          <w:tcPr>
            <w:tcW w:w="3960" w:type="dxa"/>
          </w:tcPr>
          <w:p w14:paraId="155EB3B5"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Attachments</w:t>
            </w:r>
          </w:p>
        </w:tc>
        <w:tc>
          <w:tcPr>
            <w:tcW w:w="5996" w:type="dxa"/>
          </w:tcPr>
          <w:p w14:paraId="6D20ED7C"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List here and attach to this document the approved SOW and any new attachments relevant to the CR.</w:t>
            </w:r>
          </w:p>
        </w:tc>
      </w:tr>
      <w:tr w:rsidR="0065438F" w14:paraId="7292D5BC" w14:textId="77777777" w:rsidTr="00657241">
        <w:trPr>
          <w:trHeight w:val="413"/>
        </w:trPr>
        <w:tc>
          <w:tcPr>
            <w:tcW w:w="3960" w:type="dxa"/>
          </w:tcPr>
          <w:p w14:paraId="7372C22C" w14:textId="77777777" w:rsidR="0065438F" w:rsidRDefault="0065438F" w:rsidP="0065438F">
            <w:pPr>
              <w:spacing w:before="100" w:beforeAutospacing="1" w:after="100" w:afterAutospacing="1"/>
              <w:rPr>
                <w:bCs/>
                <w:color w:val="17365D" w:themeColor="text2" w:themeShade="BF"/>
                <w:sz w:val="20"/>
                <w:szCs w:val="20"/>
              </w:rPr>
            </w:pPr>
            <w:r w:rsidRPr="00487964">
              <w:rPr>
                <w:rFonts w:eastAsiaTheme="majorEastAsia"/>
                <w:b/>
                <w:i/>
                <w:iCs/>
                <w:spacing w:val="15"/>
                <w:sz w:val="20"/>
                <w:szCs w:val="20"/>
              </w:rPr>
              <w:t>Document Approvals</w:t>
            </w:r>
            <w:r w:rsidRPr="00487964">
              <w:rPr>
                <w:bCs/>
                <w:sz w:val="20"/>
                <w:szCs w:val="20"/>
              </w:rPr>
              <w:t xml:space="preserve"> </w:t>
            </w:r>
          </w:p>
        </w:tc>
        <w:tc>
          <w:tcPr>
            <w:tcW w:w="5996" w:type="dxa"/>
          </w:tcPr>
          <w:p w14:paraId="148FFABD" w14:textId="77777777" w:rsidR="0065438F" w:rsidRDefault="0065438F" w:rsidP="0065438F">
            <w:pPr>
              <w:spacing w:before="100" w:beforeAutospacing="1" w:after="100" w:afterAutospacing="1"/>
              <w:rPr>
                <w:rFonts w:eastAsia="Times New Roman"/>
                <w:bCs/>
                <w:iCs/>
                <w:sz w:val="20"/>
                <w:szCs w:val="20"/>
              </w:rPr>
            </w:pPr>
            <w:r w:rsidRPr="008D26B9">
              <w:rPr>
                <w:color w:val="352BFD"/>
                <w:sz w:val="18"/>
                <w:szCs w:val="18"/>
              </w:rPr>
              <w:t>Approvers of the CR, including the JCI Management, GITP Representative and Supplier Representative.</w:t>
            </w:r>
          </w:p>
        </w:tc>
      </w:tr>
      <w:tr w:rsidR="0065438F" w14:paraId="2B3B858A" w14:textId="77777777" w:rsidTr="00657241">
        <w:trPr>
          <w:trHeight w:val="212"/>
        </w:trPr>
        <w:tc>
          <w:tcPr>
            <w:tcW w:w="3960" w:type="dxa"/>
          </w:tcPr>
          <w:p w14:paraId="061E8C87"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Signature/Date</w:t>
            </w:r>
          </w:p>
        </w:tc>
        <w:tc>
          <w:tcPr>
            <w:tcW w:w="5996" w:type="dxa"/>
          </w:tcPr>
          <w:p w14:paraId="5D01DB00"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Signature and date</w:t>
            </w:r>
          </w:p>
        </w:tc>
      </w:tr>
      <w:tr w:rsidR="0065438F" w14:paraId="049F3D76" w14:textId="77777777" w:rsidTr="00657241">
        <w:trPr>
          <w:trHeight w:val="107"/>
        </w:trPr>
        <w:tc>
          <w:tcPr>
            <w:tcW w:w="3960" w:type="dxa"/>
          </w:tcPr>
          <w:p w14:paraId="257EC03F"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Name</w:t>
            </w:r>
          </w:p>
        </w:tc>
        <w:tc>
          <w:tcPr>
            <w:tcW w:w="5996" w:type="dxa"/>
          </w:tcPr>
          <w:p w14:paraId="0AA204CF"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Name of the Approver with responsibility for authorization.</w:t>
            </w:r>
          </w:p>
        </w:tc>
      </w:tr>
      <w:tr w:rsidR="0065438F" w14:paraId="198D707A" w14:textId="77777777" w:rsidTr="00657241">
        <w:trPr>
          <w:trHeight w:val="200"/>
        </w:trPr>
        <w:tc>
          <w:tcPr>
            <w:tcW w:w="3960" w:type="dxa"/>
          </w:tcPr>
          <w:p w14:paraId="6C059D8C"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Title/Designation</w:t>
            </w:r>
          </w:p>
        </w:tc>
        <w:tc>
          <w:tcPr>
            <w:tcW w:w="5996" w:type="dxa"/>
          </w:tcPr>
          <w:p w14:paraId="2E7A0137" w14:textId="77777777" w:rsidR="0065438F" w:rsidRPr="008D26B9" w:rsidRDefault="0065438F" w:rsidP="0065438F">
            <w:pPr>
              <w:spacing w:before="100" w:beforeAutospacing="1" w:after="100" w:afterAutospacing="1"/>
              <w:rPr>
                <w:color w:val="352BFD"/>
                <w:sz w:val="18"/>
                <w:szCs w:val="18"/>
              </w:rPr>
            </w:pPr>
            <w:r w:rsidRPr="008D26B9">
              <w:rPr>
                <w:color w:val="352BFD"/>
                <w:sz w:val="18"/>
                <w:szCs w:val="18"/>
              </w:rPr>
              <w:t>Title and Designation</w:t>
            </w:r>
          </w:p>
        </w:tc>
      </w:tr>
      <w:bookmarkEnd w:id="0"/>
      <w:bookmarkEnd w:id="1"/>
      <w:bookmarkEnd w:id="2"/>
      <w:bookmarkEnd w:id="3"/>
      <w:bookmarkEnd w:id="4"/>
      <w:bookmarkEnd w:id="5"/>
      <w:bookmarkEnd w:id="6"/>
      <w:bookmarkEnd w:id="7"/>
      <w:bookmarkEnd w:id="8"/>
      <w:bookmarkEnd w:id="9"/>
      <w:bookmarkEnd w:id="10"/>
    </w:tbl>
    <w:p w14:paraId="6220B576" w14:textId="77777777" w:rsidR="00A42329" w:rsidRPr="00A42329" w:rsidRDefault="00A42329" w:rsidP="00943B50">
      <w:pPr>
        <w:rPr>
          <w:rFonts w:eastAsia="Times New Roman"/>
          <w:sz w:val="20"/>
          <w:szCs w:val="20"/>
        </w:rPr>
      </w:pPr>
    </w:p>
    <w:sectPr w:rsidR="00A42329" w:rsidRPr="00A42329" w:rsidSect="009947CB">
      <w:headerReference w:type="default" r:id="rId16"/>
      <w:footerReference w:type="default" r:id="rId17"/>
      <w:pgSz w:w="12240" w:h="15840" w:code="1"/>
      <w:pgMar w:top="1440" w:right="1440" w:bottom="1152" w:left="1440" w:header="720" w:footer="504" w:gutter="0"/>
      <w:pgBorders w:offsetFrom="page">
        <w:top w:val="single" w:sz="2" w:space="24" w:color="000000" w:themeColor="text1"/>
        <w:left w:val="single" w:sz="2" w:space="24" w:color="000000" w:themeColor="text1"/>
        <w:bottom w:val="single" w:sz="2" w:space="24" w:color="000000" w:themeColor="text1"/>
        <w:right w:val="single" w:sz="2" w:space="24" w:color="000000" w:themeColor="text1"/>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Angie Christianson" w:date="2019-12-11T08:35:00Z" w:initials="AC">
    <w:p w14:paraId="3444C544" w14:textId="3A2E4C70" w:rsidR="00686858" w:rsidRDefault="00686858">
      <w:pPr>
        <w:pStyle w:val="CommentText"/>
      </w:pPr>
      <w:r>
        <w:rPr>
          <w:rStyle w:val="CommentReference"/>
        </w:rPr>
        <w:annotationRef/>
      </w:r>
      <w:r>
        <w:t>Please provide the job title</w:t>
      </w:r>
      <w:r w:rsidR="004735A3">
        <w:t>(s)</w:t>
      </w:r>
      <w:r>
        <w:t>, location the resource</w:t>
      </w:r>
      <w:r w:rsidR="004735A3">
        <w:t>(s)</w:t>
      </w:r>
      <w:r>
        <w:t xml:space="preserve"> will work, and the hours they will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44C5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4C544" w16cid:durableId="219B28C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F3E6B" w14:textId="77777777" w:rsidR="00DA7EC9" w:rsidRDefault="00DA7EC9" w:rsidP="00CF22C7">
      <w:r>
        <w:separator/>
      </w:r>
    </w:p>
  </w:endnote>
  <w:endnote w:type="continuationSeparator" w:id="0">
    <w:p w14:paraId="5A721385" w14:textId="77777777" w:rsidR="00DA7EC9" w:rsidRDefault="00DA7EC9" w:rsidP="00CF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7066" w14:textId="77777777" w:rsidR="00971A06" w:rsidRDefault="001E7229" w:rsidP="008A1949">
    <w:pPr>
      <w:pStyle w:val="Footer"/>
      <w:rPr>
        <w:sz w:val="16"/>
        <w:szCs w:val="16"/>
      </w:rPr>
    </w:pPr>
    <w:r>
      <w:rPr>
        <w:noProof/>
        <w:sz w:val="16"/>
        <w:szCs w:val="16"/>
      </w:rPr>
      <mc:AlternateContent>
        <mc:Choice Requires="wps">
          <w:drawing>
            <wp:anchor distT="4294967294" distB="4294967294" distL="114300" distR="114300" simplePos="0" relativeHeight="251704832" behindDoc="0" locked="0" layoutInCell="1" allowOverlap="1" wp14:anchorId="7AF3E008" wp14:editId="78E68971">
              <wp:simplePos x="0" y="0"/>
              <wp:positionH relativeFrom="column">
                <wp:posOffset>0</wp:posOffset>
              </wp:positionH>
              <wp:positionV relativeFrom="paragraph">
                <wp:posOffset>76835</wp:posOffset>
              </wp:positionV>
              <wp:extent cx="5934075" cy="0"/>
              <wp:effectExtent l="0" t="0" r="952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D2E2DB7" id="Straight Connector 8" o:spid="_x0000_s1026" style="position:absolute;z-index:2517048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05pt" to="467.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" strokecolor="#c6d9f1 [671]" strokeweight=".25pt">
              <o:lock v:ext="edit" shapetype="f"/>
            </v:line>
          </w:pict>
        </mc:Fallback>
      </mc:AlternateContent>
    </w:r>
  </w:p>
  <w:p w14:paraId="59CDB79E" w14:textId="77777777" w:rsidR="005C1F09" w:rsidRPr="00C54642" w:rsidRDefault="0065438F" w:rsidP="00F544CF">
    <w:pPr>
      <w:pStyle w:val="Footer"/>
      <w:tabs>
        <w:tab w:val="clear" w:pos="9360"/>
        <w:tab w:val="right" w:pos="9270"/>
      </w:tabs>
      <w:rPr>
        <w:color w:val="404040" w:themeColor="text1" w:themeTint="BF"/>
        <w:sz w:val="16"/>
        <w:szCs w:val="16"/>
      </w:rPr>
    </w:pPr>
    <w:r w:rsidRPr="00C54642">
      <w:rPr>
        <w:color w:val="404040" w:themeColor="text1" w:themeTint="BF"/>
        <w:sz w:val="14"/>
        <w:szCs w:val="14"/>
      </w:rPr>
      <w:t xml:space="preserve">File Name: </w:t>
    </w:r>
    <w:r w:rsidR="00967C8A">
      <w:rPr>
        <w:color w:val="404040" w:themeColor="text1" w:themeTint="BF"/>
        <w:sz w:val="14"/>
        <w:szCs w:val="14"/>
      </w:rPr>
      <w:t xml:space="preserve">S/4 Warranty UI redesign </w:t>
    </w:r>
    <w:r w:rsidR="00F544CF">
      <w:rPr>
        <w:color w:val="404040" w:themeColor="text1" w:themeTint="BF"/>
        <w:sz w:val="14"/>
        <w:szCs w:val="14"/>
      </w:rPr>
      <w:tab/>
    </w:r>
    <w:r w:rsidR="00806E95">
      <w:rPr>
        <w:color w:val="404040" w:themeColor="text1" w:themeTint="BF"/>
        <w:sz w:val="14"/>
        <w:szCs w:val="14"/>
      </w:rPr>
      <w:tab/>
    </w:r>
    <w:r w:rsidR="00971A06" w:rsidRPr="00C54642">
      <w:rPr>
        <w:color w:val="404040" w:themeColor="text1" w:themeTint="BF"/>
        <w:sz w:val="14"/>
        <w:szCs w:val="14"/>
      </w:rPr>
      <w:t xml:space="preserve">Page </w:t>
    </w:r>
    <w:r w:rsidR="00971A06" w:rsidRPr="00C54642">
      <w:rPr>
        <w:color w:val="404040" w:themeColor="text1" w:themeTint="BF"/>
        <w:sz w:val="14"/>
        <w:szCs w:val="14"/>
      </w:rPr>
      <w:fldChar w:fldCharType="begin"/>
    </w:r>
    <w:r w:rsidR="00971A06" w:rsidRPr="00C54642">
      <w:rPr>
        <w:color w:val="404040" w:themeColor="text1" w:themeTint="BF"/>
        <w:sz w:val="14"/>
        <w:szCs w:val="14"/>
      </w:rPr>
      <w:instrText xml:space="preserve"> PAGE  \* Arabic  \* MERGEFORMAT </w:instrText>
    </w:r>
    <w:r w:rsidR="00971A06" w:rsidRPr="00C54642">
      <w:rPr>
        <w:color w:val="404040" w:themeColor="text1" w:themeTint="BF"/>
        <w:sz w:val="14"/>
        <w:szCs w:val="14"/>
      </w:rPr>
      <w:fldChar w:fldCharType="separate"/>
    </w:r>
    <w:r w:rsidR="00C70A25">
      <w:rPr>
        <w:noProof/>
        <w:color w:val="404040" w:themeColor="text1" w:themeTint="BF"/>
        <w:sz w:val="14"/>
        <w:szCs w:val="14"/>
      </w:rPr>
      <w:t>2</w:t>
    </w:r>
    <w:r w:rsidR="00971A06" w:rsidRPr="00C54642">
      <w:rPr>
        <w:color w:val="404040" w:themeColor="text1" w:themeTint="BF"/>
        <w:sz w:val="14"/>
        <w:szCs w:val="14"/>
      </w:rPr>
      <w:fldChar w:fldCharType="end"/>
    </w:r>
    <w:r w:rsidR="00AF52D3" w:rsidRPr="00C54642">
      <w:rPr>
        <w:color w:val="404040" w:themeColor="text1" w:themeTint="BF"/>
        <w:sz w:val="14"/>
        <w:szCs w:val="14"/>
      </w:rPr>
      <w:t xml:space="preserve"> of </w:t>
    </w:r>
    <w:r w:rsidR="00AF52D3" w:rsidRPr="00C54642">
      <w:rPr>
        <w:color w:val="404040" w:themeColor="text1" w:themeTint="BF"/>
        <w:sz w:val="14"/>
        <w:szCs w:val="14"/>
      </w:rPr>
      <w:fldChar w:fldCharType="begin"/>
    </w:r>
    <w:r w:rsidR="00AF52D3" w:rsidRPr="00C54642">
      <w:rPr>
        <w:color w:val="404040" w:themeColor="text1" w:themeTint="BF"/>
        <w:sz w:val="14"/>
        <w:szCs w:val="14"/>
      </w:rPr>
      <w:instrText xml:space="preserve"> NUMPAGES   \* MERGEFORMAT </w:instrText>
    </w:r>
    <w:r w:rsidR="00AF52D3" w:rsidRPr="00C54642">
      <w:rPr>
        <w:color w:val="404040" w:themeColor="text1" w:themeTint="BF"/>
        <w:sz w:val="14"/>
        <w:szCs w:val="14"/>
      </w:rPr>
      <w:fldChar w:fldCharType="separate"/>
    </w:r>
    <w:r w:rsidR="00C70A25">
      <w:rPr>
        <w:noProof/>
        <w:color w:val="404040" w:themeColor="text1" w:themeTint="BF"/>
        <w:sz w:val="14"/>
        <w:szCs w:val="14"/>
      </w:rPr>
      <w:t>4</w:t>
    </w:r>
    <w:r w:rsidR="00AF52D3" w:rsidRPr="00C54642">
      <w:rPr>
        <w:color w:val="404040" w:themeColor="text1" w:themeTint="BF"/>
        <w:sz w:val="14"/>
        <w:szCs w:val="14"/>
      </w:rPr>
      <w:fldChar w:fldCharType="end"/>
    </w:r>
    <w:r w:rsidR="00C35E84" w:rsidRPr="00C54642">
      <w:rPr>
        <w:color w:val="404040" w:themeColor="text1" w:themeTint="BF"/>
        <w:sz w:val="14"/>
        <w:szCs w:val="14"/>
      </w:rPr>
      <w:tab/>
    </w:r>
  </w:p>
  <w:p w14:paraId="440A1BF0" w14:textId="77777777" w:rsidR="00971A06" w:rsidRPr="00C75B32" w:rsidRDefault="0065438F" w:rsidP="00AB2BD9">
    <w:pPr>
      <w:pStyle w:val="Footer"/>
      <w:rPr>
        <w:sz w:val="16"/>
        <w:szCs w:val="16"/>
      </w:rPr>
    </w:pPr>
    <w:r>
      <w:rPr>
        <w:color w:val="404040" w:themeColor="text1" w:themeTint="BF"/>
        <w:sz w:val="14"/>
        <w:szCs w:val="14"/>
      </w:rPr>
      <w:t>GITP</w:t>
    </w:r>
    <w:r w:rsidR="005C1F09" w:rsidRPr="00C54642">
      <w:rPr>
        <w:color w:val="404040" w:themeColor="text1" w:themeTint="BF"/>
        <w:sz w:val="14"/>
        <w:szCs w:val="14"/>
      </w:rPr>
      <w:t xml:space="preserve"> </w:t>
    </w:r>
    <w:r w:rsidR="00F544CF">
      <w:rPr>
        <w:color w:val="404040" w:themeColor="text1" w:themeTint="BF"/>
        <w:sz w:val="14"/>
        <w:szCs w:val="14"/>
      </w:rPr>
      <w:t>Template Version: v1</w:t>
    </w:r>
    <w:r w:rsidR="00B8600F">
      <w:rPr>
        <w:color w:val="404040" w:themeColor="text1" w:themeTint="BF"/>
        <w:sz w:val="14"/>
        <w:szCs w:val="14"/>
      </w:rPr>
      <w:t>.0</w:t>
    </w:r>
    <w:r w:rsidR="005C1F09" w:rsidRPr="00807D26">
      <w:rPr>
        <w:color w:val="BFBFBF"/>
        <w:sz w:val="14"/>
        <w:szCs w:val="14"/>
      </w:rPr>
      <w:tab/>
    </w:r>
    <w:r w:rsidR="005C1F09" w:rsidRPr="00AF52D3">
      <w:rPr>
        <w:color w:val="FF0000"/>
        <w:sz w:val="14"/>
        <w:szCs w:val="14"/>
      </w:rPr>
      <w:t>Proprietary and Confidential</w:t>
    </w:r>
    <w:r w:rsidR="00971A06" w:rsidRPr="00C75B32">
      <w:rPr>
        <w:color w:val="BFBFBF"/>
        <w:sz w:val="12"/>
        <w:szCs w:val="12"/>
      </w:rPr>
      <w:tab/>
    </w:r>
    <w:r w:rsidR="00B8600F" w:rsidRPr="00C54642">
      <w:rPr>
        <w:color w:val="404040" w:themeColor="text1" w:themeTint="BF"/>
        <w:sz w:val="14"/>
        <w:szCs w:val="14"/>
      </w:rPr>
      <w:t>Last Modified</w:t>
    </w:r>
    <w:r>
      <w:rPr>
        <w:color w:val="404040" w:themeColor="text1" w:themeTint="BF"/>
        <w:sz w:val="16"/>
        <w:szCs w:val="16"/>
      </w:rPr>
      <w:t>: [</w:t>
    </w:r>
    <w:r w:rsidR="00B20CDC">
      <w:rPr>
        <w:color w:val="404040" w:themeColor="text1" w:themeTint="BF"/>
        <w:sz w:val="16"/>
        <w:szCs w:val="16"/>
      </w:rPr>
      <w:t>Oct12</w:t>
    </w:r>
    <w:r w:rsidR="007470A9">
      <w:rPr>
        <w:color w:val="404040" w:themeColor="text1" w:themeTint="BF"/>
        <w:sz w:val="16"/>
        <w:szCs w:val="16"/>
      </w:rPr>
      <w:t>, 2017</w:t>
    </w:r>
    <w:r w:rsidR="00B8600F" w:rsidRPr="00C54642">
      <w:rPr>
        <w:color w:val="404040" w:themeColor="text1" w:themeTint="BF"/>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C35A0" w14:textId="77777777" w:rsidR="00DA7EC9" w:rsidRDefault="00DA7EC9" w:rsidP="00CF22C7">
      <w:r>
        <w:separator/>
      </w:r>
    </w:p>
  </w:footnote>
  <w:footnote w:type="continuationSeparator" w:id="0">
    <w:p w14:paraId="4141AC8B" w14:textId="77777777" w:rsidR="00DA7EC9" w:rsidRDefault="00DA7EC9" w:rsidP="00CF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50758" w14:textId="77777777" w:rsidR="00971A06" w:rsidRDefault="001E7229" w:rsidP="005B2784">
    <w:pPr>
      <w:pStyle w:val="Header"/>
      <w:tabs>
        <w:tab w:val="clear" w:pos="9360"/>
        <w:tab w:val="right" w:pos="9090"/>
      </w:tabs>
    </w:pPr>
    <w:r>
      <w:rPr>
        <w:noProof/>
        <w:color w:val="BFBFBF"/>
        <w:sz w:val="12"/>
        <w:szCs w:val="12"/>
      </w:rPr>
      <mc:AlternateContent>
        <mc:Choice Requires="wps">
          <w:drawing>
            <wp:anchor distT="4294967294" distB="4294967294" distL="114300" distR="114300" simplePos="0" relativeHeight="251657216" behindDoc="0" locked="0" layoutInCell="1" allowOverlap="1" wp14:anchorId="1BA56458" wp14:editId="33073D11">
              <wp:simplePos x="0" y="0"/>
              <wp:positionH relativeFrom="column">
                <wp:posOffset>0</wp:posOffset>
              </wp:positionH>
              <wp:positionV relativeFrom="paragraph">
                <wp:posOffset>295274</wp:posOffset>
              </wp:positionV>
              <wp:extent cx="59340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9A65EA" id="Straight Connector 7"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3.25pt" to="467.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" strokecolor="#c6d9f1 [671]" strokeweight=".25pt">
              <o:lock v:ext="edit" shapetype="f"/>
            </v:line>
          </w:pict>
        </mc:Fallback>
      </mc:AlternateContent>
    </w:r>
    <w:r w:rsidR="0065438F">
      <w:rPr>
        <w:noProof/>
      </w:rPr>
      <w:drawing>
        <wp:anchor distT="0" distB="0" distL="114300" distR="114300" simplePos="0" relativeHeight="251661312" behindDoc="1" locked="0" layoutInCell="1" allowOverlap="1" wp14:anchorId="37BE7863" wp14:editId="211D452F">
          <wp:simplePos x="0" y="0"/>
          <wp:positionH relativeFrom="margin">
            <wp:posOffset>0</wp:posOffset>
          </wp:positionH>
          <wp:positionV relativeFrom="paragraph">
            <wp:posOffset>0</wp:posOffset>
          </wp:positionV>
          <wp:extent cx="5915025" cy="314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15025" cy="3143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24A0B42"/>
    <w:multiLevelType w:val="hybridMultilevel"/>
    <w:tmpl w:val="F482A7D4"/>
    <w:lvl w:ilvl="0" w:tplc="C11837FE">
      <w:start w:val="1"/>
      <w:numFmt w:val="bullet"/>
      <w:lvlText w:val="o"/>
      <w:lvlJc w:val="left"/>
      <w:pPr>
        <w:ind w:left="360" w:hanging="360"/>
      </w:pPr>
      <w:rPr>
        <w:rFonts w:ascii="Courier New" w:hAnsi="Courier New" w:cs="Courier New"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2FF028F"/>
    <w:multiLevelType w:val="multilevel"/>
    <w:tmpl w:val="09ECFB9C"/>
    <w:lvl w:ilvl="0">
      <w:start w:val="1"/>
      <w:numFmt w:val="decimal"/>
      <w:pStyle w:val="Level1"/>
      <w:lvlText w:val="%1.0"/>
      <w:lvlJc w:val="left"/>
      <w:pPr>
        <w:tabs>
          <w:tab w:val="num" w:pos="360"/>
        </w:tabs>
        <w:ind w:left="360" w:hanging="360"/>
      </w:pPr>
      <w:rPr>
        <w:rFonts w:hint="default"/>
        <w:b/>
        <w:i w:val="0"/>
      </w:rPr>
    </w:lvl>
    <w:lvl w:ilvl="1">
      <w:start w:val="1"/>
      <w:numFmt w:val="decimal"/>
      <w:pStyle w:val="Level2"/>
      <w:lvlText w:val="%1.%2"/>
      <w:lvlJc w:val="left"/>
      <w:pPr>
        <w:tabs>
          <w:tab w:val="num" w:pos="432"/>
        </w:tabs>
        <w:ind w:left="432" w:hanging="432"/>
      </w:pPr>
      <w:rPr>
        <w:rFonts w:hint="default"/>
        <w:b w:val="0"/>
        <w:i w:val="0"/>
      </w:rPr>
    </w:lvl>
    <w:lvl w:ilvl="2">
      <w:start w:val="1"/>
      <w:numFmt w:val="decimal"/>
      <w:pStyle w:val="Level3"/>
      <w:lvlText w:val="%1.%2.%3"/>
      <w:lvlJc w:val="left"/>
      <w:pPr>
        <w:tabs>
          <w:tab w:val="num" w:pos="864"/>
        </w:tabs>
        <w:ind w:left="864" w:hanging="504"/>
      </w:pPr>
      <w:rPr>
        <w:rFonts w:hint="default"/>
      </w:rPr>
    </w:lvl>
    <w:lvl w:ilvl="3">
      <w:start w:val="1"/>
      <w:numFmt w:val="decimal"/>
      <w:pStyle w:val="Level4"/>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15:restartNumberingAfterBreak="0">
    <w:nsid w:val="7EFD1702"/>
    <w:multiLevelType w:val="multilevel"/>
    <w:tmpl w:val="60C85BF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3"/>
  </w:num>
  <w:num w:numId="3">
    <w:abstractNumId w:val="2"/>
  </w:num>
  <w:num w:numId="4">
    <w:abstractNumId w:val="1"/>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ie Christianson">
    <w15:presenceInfo w15:providerId="AD" w15:userId="S::jchrisa2@jci.com::f1734998-4f5f-4c06-80c2-ecce9c135de3"/>
  </w15:person>
  <w15:person w15:author="Snehasish Maity">
    <w15:presenceInfo w15:providerId="None" w15:userId="Snehasish Maity"/>
  </w15:person>
  <w15:person w15:author="Manish Arora">
    <w15:presenceInfo w15:providerId="None" w15:userId="Manish Ar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36E"/>
    <w:rsid w:val="00004477"/>
    <w:rsid w:val="0001067E"/>
    <w:rsid w:val="00012F96"/>
    <w:rsid w:val="000152E7"/>
    <w:rsid w:val="00022891"/>
    <w:rsid w:val="000267C6"/>
    <w:rsid w:val="000302AF"/>
    <w:rsid w:val="00032D01"/>
    <w:rsid w:val="00034327"/>
    <w:rsid w:val="0003434A"/>
    <w:rsid w:val="00040749"/>
    <w:rsid w:val="00045F8F"/>
    <w:rsid w:val="00047A20"/>
    <w:rsid w:val="000507CC"/>
    <w:rsid w:val="0005509C"/>
    <w:rsid w:val="00055182"/>
    <w:rsid w:val="000626A4"/>
    <w:rsid w:val="00062941"/>
    <w:rsid w:val="0006327B"/>
    <w:rsid w:val="00066071"/>
    <w:rsid w:val="0007060C"/>
    <w:rsid w:val="00070EAA"/>
    <w:rsid w:val="000710D2"/>
    <w:rsid w:val="00071758"/>
    <w:rsid w:val="000739DC"/>
    <w:rsid w:val="00077A69"/>
    <w:rsid w:val="0008300E"/>
    <w:rsid w:val="00083A25"/>
    <w:rsid w:val="00084F0E"/>
    <w:rsid w:val="00090E67"/>
    <w:rsid w:val="000924A5"/>
    <w:rsid w:val="00094774"/>
    <w:rsid w:val="000961C5"/>
    <w:rsid w:val="0009770B"/>
    <w:rsid w:val="000A4D18"/>
    <w:rsid w:val="000A6986"/>
    <w:rsid w:val="000A6CC4"/>
    <w:rsid w:val="000B35AE"/>
    <w:rsid w:val="000B46EF"/>
    <w:rsid w:val="000B6119"/>
    <w:rsid w:val="000C188D"/>
    <w:rsid w:val="000C1F61"/>
    <w:rsid w:val="000C22BA"/>
    <w:rsid w:val="000C4E1A"/>
    <w:rsid w:val="000D571F"/>
    <w:rsid w:val="000D6908"/>
    <w:rsid w:val="000D736E"/>
    <w:rsid w:val="000E587B"/>
    <w:rsid w:val="000F626C"/>
    <w:rsid w:val="00102841"/>
    <w:rsid w:val="00103EBE"/>
    <w:rsid w:val="0010471C"/>
    <w:rsid w:val="0010736E"/>
    <w:rsid w:val="00120A1E"/>
    <w:rsid w:val="0012331D"/>
    <w:rsid w:val="001250E7"/>
    <w:rsid w:val="001268C1"/>
    <w:rsid w:val="00130CE3"/>
    <w:rsid w:val="00141457"/>
    <w:rsid w:val="0014283D"/>
    <w:rsid w:val="001459B4"/>
    <w:rsid w:val="0015069C"/>
    <w:rsid w:val="00151B03"/>
    <w:rsid w:val="0015378F"/>
    <w:rsid w:val="001559B2"/>
    <w:rsid w:val="00161CE6"/>
    <w:rsid w:val="00167FD1"/>
    <w:rsid w:val="00170920"/>
    <w:rsid w:val="00170A8E"/>
    <w:rsid w:val="001722F7"/>
    <w:rsid w:val="0017739A"/>
    <w:rsid w:val="00181545"/>
    <w:rsid w:val="0018276B"/>
    <w:rsid w:val="00182F41"/>
    <w:rsid w:val="0018593F"/>
    <w:rsid w:val="00186D9C"/>
    <w:rsid w:val="00191323"/>
    <w:rsid w:val="00195F26"/>
    <w:rsid w:val="00196E5E"/>
    <w:rsid w:val="001A0389"/>
    <w:rsid w:val="001A247B"/>
    <w:rsid w:val="001A2759"/>
    <w:rsid w:val="001A37C9"/>
    <w:rsid w:val="001A648C"/>
    <w:rsid w:val="001A6D8F"/>
    <w:rsid w:val="001B38E4"/>
    <w:rsid w:val="001B5178"/>
    <w:rsid w:val="001C3376"/>
    <w:rsid w:val="001C405F"/>
    <w:rsid w:val="001C4D89"/>
    <w:rsid w:val="001C7B91"/>
    <w:rsid w:val="001D0A7D"/>
    <w:rsid w:val="001D21F4"/>
    <w:rsid w:val="001D47DF"/>
    <w:rsid w:val="001D4C25"/>
    <w:rsid w:val="001D5A2D"/>
    <w:rsid w:val="001D5B29"/>
    <w:rsid w:val="001E359D"/>
    <w:rsid w:val="001E3C60"/>
    <w:rsid w:val="001E6472"/>
    <w:rsid w:val="001E6942"/>
    <w:rsid w:val="001E7229"/>
    <w:rsid w:val="001E7E80"/>
    <w:rsid w:val="001F0285"/>
    <w:rsid w:val="00201FE4"/>
    <w:rsid w:val="002044DA"/>
    <w:rsid w:val="0020479C"/>
    <w:rsid w:val="0020643F"/>
    <w:rsid w:val="00211523"/>
    <w:rsid w:val="0021625C"/>
    <w:rsid w:val="00226251"/>
    <w:rsid w:val="002278DE"/>
    <w:rsid w:val="00227A13"/>
    <w:rsid w:val="00227E93"/>
    <w:rsid w:val="002514AB"/>
    <w:rsid w:val="00251AD5"/>
    <w:rsid w:val="00251CDB"/>
    <w:rsid w:val="00253995"/>
    <w:rsid w:val="002567EB"/>
    <w:rsid w:val="00257966"/>
    <w:rsid w:val="00263668"/>
    <w:rsid w:val="00264B85"/>
    <w:rsid w:val="00265700"/>
    <w:rsid w:val="00267DF7"/>
    <w:rsid w:val="002718CC"/>
    <w:rsid w:val="00284289"/>
    <w:rsid w:val="00284BF0"/>
    <w:rsid w:val="002851FB"/>
    <w:rsid w:val="002856A8"/>
    <w:rsid w:val="00291A1B"/>
    <w:rsid w:val="00295933"/>
    <w:rsid w:val="00296136"/>
    <w:rsid w:val="00297C52"/>
    <w:rsid w:val="002A1377"/>
    <w:rsid w:val="002A24CB"/>
    <w:rsid w:val="002A6409"/>
    <w:rsid w:val="002A717E"/>
    <w:rsid w:val="002A7734"/>
    <w:rsid w:val="002B6B8C"/>
    <w:rsid w:val="002B6E3E"/>
    <w:rsid w:val="002C30DD"/>
    <w:rsid w:val="002C4455"/>
    <w:rsid w:val="002C7ADE"/>
    <w:rsid w:val="002D1347"/>
    <w:rsid w:val="002D547D"/>
    <w:rsid w:val="002D7731"/>
    <w:rsid w:val="002E491D"/>
    <w:rsid w:val="002E69E2"/>
    <w:rsid w:val="002F09A5"/>
    <w:rsid w:val="002F0F0F"/>
    <w:rsid w:val="002F1897"/>
    <w:rsid w:val="002F262D"/>
    <w:rsid w:val="002F2A17"/>
    <w:rsid w:val="002F50AC"/>
    <w:rsid w:val="002F6804"/>
    <w:rsid w:val="003002D8"/>
    <w:rsid w:val="00300961"/>
    <w:rsid w:val="00304137"/>
    <w:rsid w:val="003048B6"/>
    <w:rsid w:val="00306874"/>
    <w:rsid w:val="00307836"/>
    <w:rsid w:val="00307F7A"/>
    <w:rsid w:val="00310203"/>
    <w:rsid w:val="003145DE"/>
    <w:rsid w:val="0032675B"/>
    <w:rsid w:val="00327157"/>
    <w:rsid w:val="00327C11"/>
    <w:rsid w:val="00330D44"/>
    <w:rsid w:val="00336BEC"/>
    <w:rsid w:val="00337A09"/>
    <w:rsid w:val="00337F8D"/>
    <w:rsid w:val="00341A9F"/>
    <w:rsid w:val="003421D7"/>
    <w:rsid w:val="00342BEE"/>
    <w:rsid w:val="00344678"/>
    <w:rsid w:val="00345C74"/>
    <w:rsid w:val="00345FF7"/>
    <w:rsid w:val="00351DB7"/>
    <w:rsid w:val="003525EE"/>
    <w:rsid w:val="00357F23"/>
    <w:rsid w:val="003610A2"/>
    <w:rsid w:val="003663B0"/>
    <w:rsid w:val="003669E0"/>
    <w:rsid w:val="00367DE6"/>
    <w:rsid w:val="00370560"/>
    <w:rsid w:val="00371CE5"/>
    <w:rsid w:val="00371D28"/>
    <w:rsid w:val="00372E46"/>
    <w:rsid w:val="00373987"/>
    <w:rsid w:val="00380DE6"/>
    <w:rsid w:val="003821AB"/>
    <w:rsid w:val="00382468"/>
    <w:rsid w:val="00386C25"/>
    <w:rsid w:val="00394C83"/>
    <w:rsid w:val="00395158"/>
    <w:rsid w:val="00395164"/>
    <w:rsid w:val="00397116"/>
    <w:rsid w:val="003A0AF8"/>
    <w:rsid w:val="003A19BE"/>
    <w:rsid w:val="003A3D0F"/>
    <w:rsid w:val="003A4F90"/>
    <w:rsid w:val="003B1493"/>
    <w:rsid w:val="003B5EEF"/>
    <w:rsid w:val="003B61ED"/>
    <w:rsid w:val="003B63A4"/>
    <w:rsid w:val="003B785F"/>
    <w:rsid w:val="003C2701"/>
    <w:rsid w:val="003C759F"/>
    <w:rsid w:val="003E04A5"/>
    <w:rsid w:val="003F0CBA"/>
    <w:rsid w:val="003F17EF"/>
    <w:rsid w:val="003F3E1D"/>
    <w:rsid w:val="003F6DE2"/>
    <w:rsid w:val="00400A3C"/>
    <w:rsid w:val="00401F52"/>
    <w:rsid w:val="004075D4"/>
    <w:rsid w:val="00410DF5"/>
    <w:rsid w:val="00412D26"/>
    <w:rsid w:val="004145C7"/>
    <w:rsid w:val="0041748D"/>
    <w:rsid w:val="004202AE"/>
    <w:rsid w:val="00421083"/>
    <w:rsid w:val="00422B99"/>
    <w:rsid w:val="004233A3"/>
    <w:rsid w:val="004264D5"/>
    <w:rsid w:val="0042750D"/>
    <w:rsid w:val="00427671"/>
    <w:rsid w:val="00430D38"/>
    <w:rsid w:val="00431195"/>
    <w:rsid w:val="0043201D"/>
    <w:rsid w:val="00432267"/>
    <w:rsid w:val="00436AA9"/>
    <w:rsid w:val="00437F9E"/>
    <w:rsid w:val="004475C0"/>
    <w:rsid w:val="00447A9F"/>
    <w:rsid w:val="00447E64"/>
    <w:rsid w:val="004502F8"/>
    <w:rsid w:val="0045403F"/>
    <w:rsid w:val="00454C44"/>
    <w:rsid w:val="00455508"/>
    <w:rsid w:val="00462A02"/>
    <w:rsid w:val="004658CD"/>
    <w:rsid w:val="00466EA9"/>
    <w:rsid w:val="0047169E"/>
    <w:rsid w:val="0047201F"/>
    <w:rsid w:val="00472C07"/>
    <w:rsid w:val="004735A3"/>
    <w:rsid w:val="004761E5"/>
    <w:rsid w:val="004776C2"/>
    <w:rsid w:val="004810D2"/>
    <w:rsid w:val="0048504A"/>
    <w:rsid w:val="00487964"/>
    <w:rsid w:val="004917DC"/>
    <w:rsid w:val="00491BEF"/>
    <w:rsid w:val="0049335A"/>
    <w:rsid w:val="004949F8"/>
    <w:rsid w:val="004976EF"/>
    <w:rsid w:val="004A293E"/>
    <w:rsid w:val="004A3E1B"/>
    <w:rsid w:val="004A7F69"/>
    <w:rsid w:val="004B0B5B"/>
    <w:rsid w:val="004B34EF"/>
    <w:rsid w:val="004B5E0A"/>
    <w:rsid w:val="004C2839"/>
    <w:rsid w:val="004C345F"/>
    <w:rsid w:val="004C3FA4"/>
    <w:rsid w:val="004C58CE"/>
    <w:rsid w:val="004C64A3"/>
    <w:rsid w:val="004D301B"/>
    <w:rsid w:val="004D36D8"/>
    <w:rsid w:val="004D4AA8"/>
    <w:rsid w:val="004D75BA"/>
    <w:rsid w:val="004D77E8"/>
    <w:rsid w:val="004E0E2B"/>
    <w:rsid w:val="004E16B0"/>
    <w:rsid w:val="004E7CD7"/>
    <w:rsid w:val="00500486"/>
    <w:rsid w:val="0050291C"/>
    <w:rsid w:val="00502C31"/>
    <w:rsid w:val="00521801"/>
    <w:rsid w:val="005223AE"/>
    <w:rsid w:val="00522B70"/>
    <w:rsid w:val="00524831"/>
    <w:rsid w:val="0052557B"/>
    <w:rsid w:val="00526375"/>
    <w:rsid w:val="005273F4"/>
    <w:rsid w:val="0053154D"/>
    <w:rsid w:val="00532949"/>
    <w:rsid w:val="00533067"/>
    <w:rsid w:val="005337C8"/>
    <w:rsid w:val="00534FD0"/>
    <w:rsid w:val="0053538C"/>
    <w:rsid w:val="00536FCE"/>
    <w:rsid w:val="00540890"/>
    <w:rsid w:val="005432A1"/>
    <w:rsid w:val="00543AD7"/>
    <w:rsid w:val="00546766"/>
    <w:rsid w:val="00547E97"/>
    <w:rsid w:val="00553E66"/>
    <w:rsid w:val="005571CC"/>
    <w:rsid w:val="0055760E"/>
    <w:rsid w:val="005639E1"/>
    <w:rsid w:val="00564C7E"/>
    <w:rsid w:val="005650AD"/>
    <w:rsid w:val="005654AD"/>
    <w:rsid w:val="00566F1D"/>
    <w:rsid w:val="00572BDF"/>
    <w:rsid w:val="00577BE0"/>
    <w:rsid w:val="00581512"/>
    <w:rsid w:val="00582D7B"/>
    <w:rsid w:val="00590953"/>
    <w:rsid w:val="00591125"/>
    <w:rsid w:val="005943AE"/>
    <w:rsid w:val="0059487F"/>
    <w:rsid w:val="00594D27"/>
    <w:rsid w:val="005A1B84"/>
    <w:rsid w:val="005A58EF"/>
    <w:rsid w:val="005A6C37"/>
    <w:rsid w:val="005B2784"/>
    <w:rsid w:val="005B7367"/>
    <w:rsid w:val="005C1178"/>
    <w:rsid w:val="005C1F09"/>
    <w:rsid w:val="005C361D"/>
    <w:rsid w:val="005D0205"/>
    <w:rsid w:val="005D0475"/>
    <w:rsid w:val="005D19AE"/>
    <w:rsid w:val="005D2E75"/>
    <w:rsid w:val="005D55AA"/>
    <w:rsid w:val="005D7603"/>
    <w:rsid w:val="005E3066"/>
    <w:rsid w:val="005E5BF5"/>
    <w:rsid w:val="005E6411"/>
    <w:rsid w:val="005E6618"/>
    <w:rsid w:val="005F2DB4"/>
    <w:rsid w:val="005F4B8F"/>
    <w:rsid w:val="005F6E79"/>
    <w:rsid w:val="00610E68"/>
    <w:rsid w:val="00615BE7"/>
    <w:rsid w:val="00615E39"/>
    <w:rsid w:val="006164A8"/>
    <w:rsid w:val="0061690A"/>
    <w:rsid w:val="00616A3E"/>
    <w:rsid w:val="006176A9"/>
    <w:rsid w:val="00623032"/>
    <w:rsid w:val="00623673"/>
    <w:rsid w:val="006236A7"/>
    <w:rsid w:val="00633426"/>
    <w:rsid w:val="006371A0"/>
    <w:rsid w:val="0064066E"/>
    <w:rsid w:val="006440E8"/>
    <w:rsid w:val="006469BD"/>
    <w:rsid w:val="00652C7F"/>
    <w:rsid w:val="00653017"/>
    <w:rsid w:val="0065438F"/>
    <w:rsid w:val="00654FDD"/>
    <w:rsid w:val="0065564C"/>
    <w:rsid w:val="00655A16"/>
    <w:rsid w:val="00655FD7"/>
    <w:rsid w:val="00657241"/>
    <w:rsid w:val="006634EF"/>
    <w:rsid w:val="00667922"/>
    <w:rsid w:val="0067464E"/>
    <w:rsid w:val="00677380"/>
    <w:rsid w:val="00677418"/>
    <w:rsid w:val="0067773B"/>
    <w:rsid w:val="00681527"/>
    <w:rsid w:val="0068426F"/>
    <w:rsid w:val="00685C5B"/>
    <w:rsid w:val="00686858"/>
    <w:rsid w:val="006924E8"/>
    <w:rsid w:val="0069512A"/>
    <w:rsid w:val="00696AF3"/>
    <w:rsid w:val="006A2E4D"/>
    <w:rsid w:val="006A5398"/>
    <w:rsid w:val="006A69F8"/>
    <w:rsid w:val="006A7EFD"/>
    <w:rsid w:val="006B2F2A"/>
    <w:rsid w:val="006B502E"/>
    <w:rsid w:val="006C4EEF"/>
    <w:rsid w:val="006C7E71"/>
    <w:rsid w:val="006D04E0"/>
    <w:rsid w:val="006D1439"/>
    <w:rsid w:val="006D4052"/>
    <w:rsid w:val="006E0349"/>
    <w:rsid w:val="006E0B8B"/>
    <w:rsid w:val="006E2AE5"/>
    <w:rsid w:val="006E4048"/>
    <w:rsid w:val="006E74CB"/>
    <w:rsid w:val="007031AB"/>
    <w:rsid w:val="00704B3C"/>
    <w:rsid w:val="0070791E"/>
    <w:rsid w:val="007100CC"/>
    <w:rsid w:val="00711900"/>
    <w:rsid w:val="00714697"/>
    <w:rsid w:val="00715D23"/>
    <w:rsid w:val="00715D31"/>
    <w:rsid w:val="00716D34"/>
    <w:rsid w:val="0071730F"/>
    <w:rsid w:val="00720E0E"/>
    <w:rsid w:val="00721F75"/>
    <w:rsid w:val="00724CBC"/>
    <w:rsid w:val="00730495"/>
    <w:rsid w:val="00731E2B"/>
    <w:rsid w:val="00733C33"/>
    <w:rsid w:val="00735047"/>
    <w:rsid w:val="00740765"/>
    <w:rsid w:val="0074098B"/>
    <w:rsid w:val="00743B87"/>
    <w:rsid w:val="007451C4"/>
    <w:rsid w:val="0074531C"/>
    <w:rsid w:val="00746850"/>
    <w:rsid w:val="007470A9"/>
    <w:rsid w:val="00753F41"/>
    <w:rsid w:val="00754F0C"/>
    <w:rsid w:val="007605AB"/>
    <w:rsid w:val="00761EE5"/>
    <w:rsid w:val="00763839"/>
    <w:rsid w:val="00764831"/>
    <w:rsid w:val="00767C25"/>
    <w:rsid w:val="007715FE"/>
    <w:rsid w:val="00772704"/>
    <w:rsid w:val="0078097E"/>
    <w:rsid w:val="00781B3D"/>
    <w:rsid w:val="00785928"/>
    <w:rsid w:val="00785C31"/>
    <w:rsid w:val="0078602D"/>
    <w:rsid w:val="00787191"/>
    <w:rsid w:val="00797C09"/>
    <w:rsid w:val="007A0B71"/>
    <w:rsid w:val="007A6AEA"/>
    <w:rsid w:val="007A6DBC"/>
    <w:rsid w:val="007B5303"/>
    <w:rsid w:val="007B6F49"/>
    <w:rsid w:val="007C4588"/>
    <w:rsid w:val="007D04D4"/>
    <w:rsid w:val="007D1C3C"/>
    <w:rsid w:val="007D1FC6"/>
    <w:rsid w:val="007D3185"/>
    <w:rsid w:val="007D4589"/>
    <w:rsid w:val="007D4F44"/>
    <w:rsid w:val="007D7533"/>
    <w:rsid w:val="007E336B"/>
    <w:rsid w:val="007E5F90"/>
    <w:rsid w:val="007E6E57"/>
    <w:rsid w:val="007E75E8"/>
    <w:rsid w:val="007F5271"/>
    <w:rsid w:val="007F5401"/>
    <w:rsid w:val="007F542C"/>
    <w:rsid w:val="00806E95"/>
    <w:rsid w:val="00807D26"/>
    <w:rsid w:val="0081019C"/>
    <w:rsid w:val="008102F5"/>
    <w:rsid w:val="008148A1"/>
    <w:rsid w:val="00815AE8"/>
    <w:rsid w:val="00820165"/>
    <w:rsid w:val="008213FC"/>
    <w:rsid w:val="00823F9B"/>
    <w:rsid w:val="00827F43"/>
    <w:rsid w:val="008339E1"/>
    <w:rsid w:val="00836863"/>
    <w:rsid w:val="008374BD"/>
    <w:rsid w:val="008410E2"/>
    <w:rsid w:val="00841A1F"/>
    <w:rsid w:val="00842403"/>
    <w:rsid w:val="00842CE9"/>
    <w:rsid w:val="00844AEC"/>
    <w:rsid w:val="00845981"/>
    <w:rsid w:val="00850A5A"/>
    <w:rsid w:val="00851A6F"/>
    <w:rsid w:val="00857A48"/>
    <w:rsid w:val="008602D3"/>
    <w:rsid w:val="00862934"/>
    <w:rsid w:val="00865A84"/>
    <w:rsid w:val="0087082B"/>
    <w:rsid w:val="00876D40"/>
    <w:rsid w:val="00876DAF"/>
    <w:rsid w:val="00880E21"/>
    <w:rsid w:val="008833FC"/>
    <w:rsid w:val="00887D35"/>
    <w:rsid w:val="00890791"/>
    <w:rsid w:val="00891530"/>
    <w:rsid w:val="008918DD"/>
    <w:rsid w:val="008921AF"/>
    <w:rsid w:val="008924D7"/>
    <w:rsid w:val="00893BE4"/>
    <w:rsid w:val="008A07FB"/>
    <w:rsid w:val="008A185B"/>
    <w:rsid w:val="008A1949"/>
    <w:rsid w:val="008A4740"/>
    <w:rsid w:val="008A5A76"/>
    <w:rsid w:val="008A66B1"/>
    <w:rsid w:val="008B2FF6"/>
    <w:rsid w:val="008B3685"/>
    <w:rsid w:val="008B7F63"/>
    <w:rsid w:val="008C38E5"/>
    <w:rsid w:val="008C39D8"/>
    <w:rsid w:val="008D0F12"/>
    <w:rsid w:val="008D26B9"/>
    <w:rsid w:val="008D6FC7"/>
    <w:rsid w:val="008E0637"/>
    <w:rsid w:val="008E1B11"/>
    <w:rsid w:val="008E5815"/>
    <w:rsid w:val="008E63C5"/>
    <w:rsid w:val="00902F7C"/>
    <w:rsid w:val="0090420B"/>
    <w:rsid w:val="0090494D"/>
    <w:rsid w:val="00906094"/>
    <w:rsid w:val="00907AD0"/>
    <w:rsid w:val="00911C49"/>
    <w:rsid w:val="009127F9"/>
    <w:rsid w:val="00912B1F"/>
    <w:rsid w:val="00912C49"/>
    <w:rsid w:val="0091572A"/>
    <w:rsid w:val="00915CD1"/>
    <w:rsid w:val="00916522"/>
    <w:rsid w:val="00922375"/>
    <w:rsid w:val="0092305A"/>
    <w:rsid w:val="009238E2"/>
    <w:rsid w:val="0092479C"/>
    <w:rsid w:val="00932FDD"/>
    <w:rsid w:val="00935031"/>
    <w:rsid w:val="009405AD"/>
    <w:rsid w:val="00942B9C"/>
    <w:rsid w:val="00943B50"/>
    <w:rsid w:val="00953AE9"/>
    <w:rsid w:val="009544AD"/>
    <w:rsid w:val="0096144C"/>
    <w:rsid w:val="00963DE9"/>
    <w:rsid w:val="00967C8A"/>
    <w:rsid w:val="00970E02"/>
    <w:rsid w:val="00970FB4"/>
    <w:rsid w:val="009714C8"/>
    <w:rsid w:val="00971A06"/>
    <w:rsid w:val="00975686"/>
    <w:rsid w:val="00975D6A"/>
    <w:rsid w:val="00976DD4"/>
    <w:rsid w:val="00977380"/>
    <w:rsid w:val="0098067D"/>
    <w:rsid w:val="00980A75"/>
    <w:rsid w:val="00982513"/>
    <w:rsid w:val="00993610"/>
    <w:rsid w:val="009947CB"/>
    <w:rsid w:val="00994C01"/>
    <w:rsid w:val="00996308"/>
    <w:rsid w:val="009A42F4"/>
    <w:rsid w:val="009A6557"/>
    <w:rsid w:val="009B3930"/>
    <w:rsid w:val="009B4636"/>
    <w:rsid w:val="009B4FA6"/>
    <w:rsid w:val="009B59A1"/>
    <w:rsid w:val="009C4E23"/>
    <w:rsid w:val="009C6468"/>
    <w:rsid w:val="009C6F90"/>
    <w:rsid w:val="009D2432"/>
    <w:rsid w:val="009D2D24"/>
    <w:rsid w:val="009E4B26"/>
    <w:rsid w:val="009E6839"/>
    <w:rsid w:val="009E7F91"/>
    <w:rsid w:val="009F13AE"/>
    <w:rsid w:val="009F66E9"/>
    <w:rsid w:val="00A018C8"/>
    <w:rsid w:val="00A03270"/>
    <w:rsid w:val="00A06702"/>
    <w:rsid w:val="00A073EA"/>
    <w:rsid w:val="00A07483"/>
    <w:rsid w:val="00A11458"/>
    <w:rsid w:val="00A11D44"/>
    <w:rsid w:val="00A127A7"/>
    <w:rsid w:val="00A130C3"/>
    <w:rsid w:val="00A1711B"/>
    <w:rsid w:val="00A20BE1"/>
    <w:rsid w:val="00A20C2F"/>
    <w:rsid w:val="00A21B56"/>
    <w:rsid w:val="00A22ECF"/>
    <w:rsid w:val="00A264CB"/>
    <w:rsid w:val="00A30C4B"/>
    <w:rsid w:val="00A31699"/>
    <w:rsid w:val="00A32B6E"/>
    <w:rsid w:val="00A34854"/>
    <w:rsid w:val="00A350BB"/>
    <w:rsid w:val="00A3699C"/>
    <w:rsid w:val="00A40582"/>
    <w:rsid w:val="00A40E44"/>
    <w:rsid w:val="00A42329"/>
    <w:rsid w:val="00A46232"/>
    <w:rsid w:val="00A62080"/>
    <w:rsid w:val="00A702C5"/>
    <w:rsid w:val="00A70D33"/>
    <w:rsid w:val="00A70F9F"/>
    <w:rsid w:val="00A76930"/>
    <w:rsid w:val="00A81BEE"/>
    <w:rsid w:val="00A86EC0"/>
    <w:rsid w:val="00A94101"/>
    <w:rsid w:val="00A9489F"/>
    <w:rsid w:val="00AA02B9"/>
    <w:rsid w:val="00AA059D"/>
    <w:rsid w:val="00AB0CBD"/>
    <w:rsid w:val="00AB2BD9"/>
    <w:rsid w:val="00AB334E"/>
    <w:rsid w:val="00AC348A"/>
    <w:rsid w:val="00AC7408"/>
    <w:rsid w:val="00AC7BD6"/>
    <w:rsid w:val="00AD0C22"/>
    <w:rsid w:val="00AD0F9F"/>
    <w:rsid w:val="00AD31D5"/>
    <w:rsid w:val="00AD5FA3"/>
    <w:rsid w:val="00AD6544"/>
    <w:rsid w:val="00AD679A"/>
    <w:rsid w:val="00AE19DA"/>
    <w:rsid w:val="00AE55E1"/>
    <w:rsid w:val="00AE5E6E"/>
    <w:rsid w:val="00AF3376"/>
    <w:rsid w:val="00AF3AD5"/>
    <w:rsid w:val="00AF470A"/>
    <w:rsid w:val="00AF52D3"/>
    <w:rsid w:val="00AF622C"/>
    <w:rsid w:val="00AF645F"/>
    <w:rsid w:val="00B00FAD"/>
    <w:rsid w:val="00B0220D"/>
    <w:rsid w:val="00B03F47"/>
    <w:rsid w:val="00B049CF"/>
    <w:rsid w:val="00B04A2C"/>
    <w:rsid w:val="00B066B8"/>
    <w:rsid w:val="00B110E0"/>
    <w:rsid w:val="00B11506"/>
    <w:rsid w:val="00B1724E"/>
    <w:rsid w:val="00B1727B"/>
    <w:rsid w:val="00B17479"/>
    <w:rsid w:val="00B179A7"/>
    <w:rsid w:val="00B2075A"/>
    <w:rsid w:val="00B20CDC"/>
    <w:rsid w:val="00B20DF8"/>
    <w:rsid w:val="00B21920"/>
    <w:rsid w:val="00B21C9C"/>
    <w:rsid w:val="00B227AC"/>
    <w:rsid w:val="00B254EE"/>
    <w:rsid w:val="00B261E4"/>
    <w:rsid w:val="00B30B09"/>
    <w:rsid w:val="00B30B22"/>
    <w:rsid w:val="00B335A5"/>
    <w:rsid w:val="00B34578"/>
    <w:rsid w:val="00B36655"/>
    <w:rsid w:val="00B37514"/>
    <w:rsid w:val="00B452FF"/>
    <w:rsid w:val="00B466DB"/>
    <w:rsid w:val="00B46770"/>
    <w:rsid w:val="00B5058F"/>
    <w:rsid w:val="00B50FB0"/>
    <w:rsid w:val="00B53FA2"/>
    <w:rsid w:val="00B5519A"/>
    <w:rsid w:val="00B61DC6"/>
    <w:rsid w:val="00B62177"/>
    <w:rsid w:val="00B630B8"/>
    <w:rsid w:val="00B66271"/>
    <w:rsid w:val="00B71EE9"/>
    <w:rsid w:val="00B721CA"/>
    <w:rsid w:val="00B7680A"/>
    <w:rsid w:val="00B8600F"/>
    <w:rsid w:val="00B86712"/>
    <w:rsid w:val="00B86AD8"/>
    <w:rsid w:val="00B90374"/>
    <w:rsid w:val="00B95354"/>
    <w:rsid w:val="00BA1F9F"/>
    <w:rsid w:val="00BA25FB"/>
    <w:rsid w:val="00BA27B5"/>
    <w:rsid w:val="00BA2BD6"/>
    <w:rsid w:val="00BB03C1"/>
    <w:rsid w:val="00BB07D4"/>
    <w:rsid w:val="00BB0F98"/>
    <w:rsid w:val="00BB18D7"/>
    <w:rsid w:val="00BB2500"/>
    <w:rsid w:val="00BB2CD0"/>
    <w:rsid w:val="00BB5BDC"/>
    <w:rsid w:val="00BB677B"/>
    <w:rsid w:val="00BC0CC8"/>
    <w:rsid w:val="00BC0E3D"/>
    <w:rsid w:val="00BC4D82"/>
    <w:rsid w:val="00BC7A33"/>
    <w:rsid w:val="00BD5668"/>
    <w:rsid w:val="00BD777C"/>
    <w:rsid w:val="00BE0DFA"/>
    <w:rsid w:val="00BE24CF"/>
    <w:rsid w:val="00BE49EC"/>
    <w:rsid w:val="00BE67EE"/>
    <w:rsid w:val="00BE6821"/>
    <w:rsid w:val="00BF1081"/>
    <w:rsid w:val="00BF466B"/>
    <w:rsid w:val="00C00B53"/>
    <w:rsid w:val="00C01078"/>
    <w:rsid w:val="00C01133"/>
    <w:rsid w:val="00C01663"/>
    <w:rsid w:val="00C0178E"/>
    <w:rsid w:val="00C0238C"/>
    <w:rsid w:val="00C02B75"/>
    <w:rsid w:val="00C0340F"/>
    <w:rsid w:val="00C045C2"/>
    <w:rsid w:val="00C06DB5"/>
    <w:rsid w:val="00C1548F"/>
    <w:rsid w:val="00C17A21"/>
    <w:rsid w:val="00C23DBB"/>
    <w:rsid w:val="00C312C2"/>
    <w:rsid w:val="00C32DFF"/>
    <w:rsid w:val="00C340EA"/>
    <w:rsid w:val="00C35E84"/>
    <w:rsid w:val="00C36F00"/>
    <w:rsid w:val="00C37E28"/>
    <w:rsid w:val="00C41A78"/>
    <w:rsid w:val="00C42781"/>
    <w:rsid w:val="00C42C26"/>
    <w:rsid w:val="00C43B14"/>
    <w:rsid w:val="00C45904"/>
    <w:rsid w:val="00C45E6A"/>
    <w:rsid w:val="00C529C9"/>
    <w:rsid w:val="00C53149"/>
    <w:rsid w:val="00C534C4"/>
    <w:rsid w:val="00C54642"/>
    <w:rsid w:val="00C550AD"/>
    <w:rsid w:val="00C60ADF"/>
    <w:rsid w:val="00C6148C"/>
    <w:rsid w:val="00C63E85"/>
    <w:rsid w:val="00C708BB"/>
    <w:rsid w:val="00C70A25"/>
    <w:rsid w:val="00C71846"/>
    <w:rsid w:val="00C72902"/>
    <w:rsid w:val="00C75B32"/>
    <w:rsid w:val="00C83F8B"/>
    <w:rsid w:val="00C86F5C"/>
    <w:rsid w:val="00C9145D"/>
    <w:rsid w:val="00C92F78"/>
    <w:rsid w:val="00C965A3"/>
    <w:rsid w:val="00C97371"/>
    <w:rsid w:val="00CA0236"/>
    <w:rsid w:val="00CA0950"/>
    <w:rsid w:val="00CA0E3A"/>
    <w:rsid w:val="00CA5B7C"/>
    <w:rsid w:val="00CA74BD"/>
    <w:rsid w:val="00CB1A9E"/>
    <w:rsid w:val="00CB7CAC"/>
    <w:rsid w:val="00CC3054"/>
    <w:rsid w:val="00CC4017"/>
    <w:rsid w:val="00CC6B94"/>
    <w:rsid w:val="00CD33E8"/>
    <w:rsid w:val="00CD3C4C"/>
    <w:rsid w:val="00CD42C9"/>
    <w:rsid w:val="00CD5F37"/>
    <w:rsid w:val="00CD6899"/>
    <w:rsid w:val="00CD71D6"/>
    <w:rsid w:val="00CD732E"/>
    <w:rsid w:val="00CE0402"/>
    <w:rsid w:val="00CE0E72"/>
    <w:rsid w:val="00CE3DE1"/>
    <w:rsid w:val="00CF0E5F"/>
    <w:rsid w:val="00CF182F"/>
    <w:rsid w:val="00CF22C7"/>
    <w:rsid w:val="00CF2824"/>
    <w:rsid w:val="00CF352A"/>
    <w:rsid w:val="00CF3759"/>
    <w:rsid w:val="00CF3798"/>
    <w:rsid w:val="00CF4FDE"/>
    <w:rsid w:val="00CF5E51"/>
    <w:rsid w:val="00D02EE7"/>
    <w:rsid w:val="00D1339F"/>
    <w:rsid w:val="00D1449F"/>
    <w:rsid w:val="00D17E58"/>
    <w:rsid w:val="00D21286"/>
    <w:rsid w:val="00D214F2"/>
    <w:rsid w:val="00D3022F"/>
    <w:rsid w:val="00D312DA"/>
    <w:rsid w:val="00D32F8C"/>
    <w:rsid w:val="00D3383B"/>
    <w:rsid w:val="00D34872"/>
    <w:rsid w:val="00D37D51"/>
    <w:rsid w:val="00D40E44"/>
    <w:rsid w:val="00D4683B"/>
    <w:rsid w:val="00D53B9A"/>
    <w:rsid w:val="00D54381"/>
    <w:rsid w:val="00D56026"/>
    <w:rsid w:val="00D6069C"/>
    <w:rsid w:val="00D81268"/>
    <w:rsid w:val="00D81A86"/>
    <w:rsid w:val="00D82363"/>
    <w:rsid w:val="00D90AFE"/>
    <w:rsid w:val="00D91571"/>
    <w:rsid w:val="00D9233B"/>
    <w:rsid w:val="00D95E6C"/>
    <w:rsid w:val="00DA0712"/>
    <w:rsid w:val="00DA4FEE"/>
    <w:rsid w:val="00DA58BF"/>
    <w:rsid w:val="00DA6AB3"/>
    <w:rsid w:val="00DA7EC9"/>
    <w:rsid w:val="00DB0501"/>
    <w:rsid w:val="00DB2DD0"/>
    <w:rsid w:val="00DB4472"/>
    <w:rsid w:val="00DB7156"/>
    <w:rsid w:val="00DB7A40"/>
    <w:rsid w:val="00DC2935"/>
    <w:rsid w:val="00DC3609"/>
    <w:rsid w:val="00DC72A5"/>
    <w:rsid w:val="00DD02CC"/>
    <w:rsid w:val="00DD144D"/>
    <w:rsid w:val="00DD295A"/>
    <w:rsid w:val="00DD2E67"/>
    <w:rsid w:val="00DD5386"/>
    <w:rsid w:val="00DD7F38"/>
    <w:rsid w:val="00DE044D"/>
    <w:rsid w:val="00DE162E"/>
    <w:rsid w:val="00DE62A7"/>
    <w:rsid w:val="00DE6AC8"/>
    <w:rsid w:val="00DF2BCB"/>
    <w:rsid w:val="00DF4B10"/>
    <w:rsid w:val="00DF633D"/>
    <w:rsid w:val="00DF6587"/>
    <w:rsid w:val="00DF6A0C"/>
    <w:rsid w:val="00E00A03"/>
    <w:rsid w:val="00E025C1"/>
    <w:rsid w:val="00E04165"/>
    <w:rsid w:val="00E120F7"/>
    <w:rsid w:val="00E13076"/>
    <w:rsid w:val="00E13369"/>
    <w:rsid w:val="00E1375A"/>
    <w:rsid w:val="00E14D81"/>
    <w:rsid w:val="00E17A29"/>
    <w:rsid w:val="00E17CBC"/>
    <w:rsid w:val="00E20F30"/>
    <w:rsid w:val="00E2593F"/>
    <w:rsid w:val="00E262E3"/>
    <w:rsid w:val="00E3076B"/>
    <w:rsid w:val="00E32DAD"/>
    <w:rsid w:val="00E34B9B"/>
    <w:rsid w:val="00E35791"/>
    <w:rsid w:val="00E4248C"/>
    <w:rsid w:val="00E45012"/>
    <w:rsid w:val="00E5577D"/>
    <w:rsid w:val="00E57406"/>
    <w:rsid w:val="00E6455F"/>
    <w:rsid w:val="00E70A13"/>
    <w:rsid w:val="00E75C32"/>
    <w:rsid w:val="00E77C48"/>
    <w:rsid w:val="00E82162"/>
    <w:rsid w:val="00E84277"/>
    <w:rsid w:val="00E86590"/>
    <w:rsid w:val="00E877C9"/>
    <w:rsid w:val="00E87DDA"/>
    <w:rsid w:val="00E9424A"/>
    <w:rsid w:val="00EA4917"/>
    <w:rsid w:val="00EA7E17"/>
    <w:rsid w:val="00EB4379"/>
    <w:rsid w:val="00EC63FE"/>
    <w:rsid w:val="00EC6CAB"/>
    <w:rsid w:val="00EC702D"/>
    <w:rsid w:val="00ED1661"/>
    <w:rsid w:val="00ED7E4D"/>
    <w:rsid w:val="00EE344D"/>
    <w:rsid w:val="00EE7527"/>
    <w:rsid w:val="00F0435C"/>
    <w:rsid w:val="00F05544"/>
    <w:rsid w:val="00F06BBA"/>
    <w:rsid w:val="00F1043D"/>
    <w:rsid w:val="00F11683"/>
    <w:rsid w:val="00F140F9"/>
    <w:rsid w:val="00F14569"/>
    <w:rsid w:val="00F167ED"/>
    <w:rsid w:val="00F17B56"/>
    <w:rsid w:val="00F2228C"/>
    <w:rsid w:val="00F23437"/>
    <w:rsid w:val="00F23EC2"/>
    <w:rsid w:val="00F257E0"/>
    <w:rsid w:val="00F2739D"/>
    <w:rsid w:val="00F316A5"/>
    <w:rsid w:val="00F32818"/>
    <w:rsid w:val="00F33A91"/>
    <w:rsid w:val="00F342D6"/>
    <w:rsid w:val="00F3592B"/>
    <w:rsid w:val="00F36252"/>
    <w:rsid w:val="00F47887"/>
    <w:rsid w:val="00F47A2E"/>
    <w:rsid w:val="00F52532"/>
    <w:rsid w:val="00F53878"/>
    <w:rsid w:val="00F544CF"/>
    <w:rsid w:val="00F55213"/>
    <w:rsid w:val="00F60EFD"/>
    <w:rsid w:val="00F6660A"/>
    <w:rsid w:val="00F66714"/>
    <w:rsid w:val="00F67807"/>
    <w:rsid w:val="00F6792D"/>
    <w:rsid w:val="00F7013B"/>
    <w:rsid w:val="00F70223"/>
    <w:rsid w:val="00F72E13"/>
    <w:rsid w:val="00F7724A"/>
    <w:rsid w:val="00F801F4"/>
    <w:rsid w:val="00F80C46"/>
    <w:rsid w:val="00F904C1"/>
    <w:rsid w:val="00F97747"/>
    <w:rsid w:val="00FA02FB"/>
    <w:rsid w:val="00FA0400"/>
    <w:rsid w:val="00FA185A"/>
    <w:rsid w:val="00FB5A75"/>
    <w:rsid w:val="00FB6936"/>
    <w:rsid w:val="00FC166C"/>
    <w:rsid w:val="00FC2F5B"/>
    <w:rsid w:val="00FC5DAE"/>
    <w:rsid w:val="00FC60E7"/>
    <w:rsid w:val="00FD1013"/>
    <w:rsid w:val="00FD21F3"/>
    <w:rsid w:val="00FD2972"/>
    <w:rsid w:val="00FD58D0"/>
    <w:rsid w:val="00FD784B"/>
    <w:rsid w:val="00FE0A48"/>
    <w:rsid w:val="00FE2436"/>
    <w:rsid w:val="00FE522B"/>
    <w:rsid w:val="00FE5D8C"/>
    <w:rsid w:val="00FF4207"/>
    <w:rsid w:val="00FF4B01"/>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E81DC8"/>
  <w15:docId w15:val="{832B3A41-E97F-437F-B316-4910FA12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49"/>
    <w:rPr>
      <w:rFonts w:ascii="Calibri" w:eastAsiaTheme="minorHAnsi" w:hAnsi="Calibri" w:cs="Times New Roman"/>
      <w:sz w:val="22"/>
      <w:szCs w:val="22"/>
    </w:rPr>
  </w:style>
  <w:style w:type="paragraph" w:styleId="Heading1">
    <w:name w:val="heading 1"/>
    <w:basedOn w:val="Normal"/>
    <w:next w:val="Normal"/>
    <w:link w:val="Heading1Char"/>
    <w:uiPriority w:val="9"/>
    <w:qFormat/>
    <w:rsid w:val="00A11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0736E"/>
    <w:pPr>
      <w:keepNext/>
      <w:keepLines/>
      <w:numPr>
        <w:ilvl w:val="1"/>
        <w:numId w:val="2"/>
      </w:numPr>
      <w:spacing w:before="200" w:line="276" w:lineRule="auto"/>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A11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42CE9"/>
    <w:pPr>
      <w:keepNext/>
      <w:tabs>
        <w:tab w:val="num" w:pos="864"/>
      </w:tabs>
      <w:spacing w:before="120"/>
      <w:ind w:left="864" w:hanging="864"/>
      <w:jc w:val="center"/>
      <w:outlineLvl w:val="3"/>
    </w:pPr>
    <w:rPr>
      <w:rFonts w:ascii="Helvetica" w:eastAsia="Times New Roman" w:hAnsi="Helvetica"/>
      <w:b/>
      <w:sz w:val="20"/>
      <w:szCs w:val="20"/>
    </w:rPr>
  </w:style>
  <w:style w:type="paragraph" w:styleId="Heading5">
    <w:name w:val="heading 5"/>
    <w:basedOn w:val="Normal"/>
    <w:next w:val="Normal"/>
    <w:link w:val="Heading5Char"/>
    <w:qFormat/>
    <w:rsid w:val="00842CE9"/>
    <w:pPr>
      <w:keepNext/>
      <w:tabs>
        <w:tab w:val="num" w:pos="1008"/>
      </w:tabs>
      <w:ind w:left="1008" w:right="-720" w:hanging="1008"/>
      <w:outlineLvl w:val="4"/>
    </w:pPr>
    <w:rPr>
      <w:rFonts w:ascii="Arial" w:eastAsia="Times New Roman" w:hAnsi="Arial" w:cs="Arial"/>
      <w:i/>
      <w:iCs/>
      <w:szCs w:val="24"/>
    </w:rPr>
  </w:style>
  <w:style w:type="paragraph" w:styleId="Heading6">
    <w:name w:val="heading 6"/>
    <w:basedOn w:val="Normal"/>
    <w:next w:val="Normal"/>
    <w:link w:val="Heading6Char"/>
    <w:qFormat/>
    <w:rsid w:val="00842CE9"/>
    <w:pPr>
      <w:keepNext/>
      <w:tabs>
        <w:tab w:val="num" w:pos="1152"/>
      </w:tabs>
      <w:ind w:left="1152" w:right="-720" w:hanging="1152"/>
      <w:outlineLvl w:val="5"/>
    </w:pPr>
    <w:rPr>
      <w:rFonts w:ascii="Helvetica" w:eastAsia="Times New Roman" w:hAnsi="Helvetica"/>
      <w:i/>
      <w:iCs/>
      <w:szCs w:val="24"/>
    </w:rPr>
  </w:style>
  <w:style w:type="paragraph" w:styleId="Heading7">
    <w:name w:val="heading 7"/>
    <w:basedOn w:val="Normal"/>
    <w:next w:val="Normal"/>
    <w:link w:val="Heading7Char"/>
    <w:qFormat/>
    <w:rsid w:val="00842CE9"/>
    <w:pPr>
      <w:keepNext/>
      <w:tabs>
        <w:tab w:val="num" w:pos="1296"/>
      </w:tabs>
      <w:ind w:left="1296" w:right="-360" w:hanging="1296"/>
      <w:outlineLvl w:val="6"/>
    </w:pPr>
    <w:rPr>
      <w:rFonts w:ascii="Helvetica" w:eastAsia="Times New Roman" w:hAnsi="Helvetica"/>
      <w:i/>
      <w:iCs/>
      <w:sz w:val="20"/>
      <w:szCs w:val="24"/>
    </w:rPr>
  </w:style>
  <w:style w:type="paragraph" w:styleId="Heading8">
    <w:name w:val="heading 8"/>
    <w:basedOn w:val="Normal"/>
    <w:next w:val="Normal"/>
    <w:link w:val="Heading8Char"/>
    <w:qFormat/>
    <w:rsid w:val="00842CE9"/>
    <w:pPr>
      <w:tabs>
        <w:tab w:val="num" w:pos="1440"/>
      </w:tabs>
      <w:spacing w:before="240" w:after="60"/>
      <w:ind w:left="1440" w:hanging="1440"/>
      <w:outlineLvl w:val="7"/>
    </w:pPr>
    <w:rPr>
      <w:rFonts w:ascii="Arial" w:eastAsia="Times New Roman" w:hAnsi="Arial"/>
      <w:i/>
      <w:iCs/>
      <w:sz w:val="20"/>
      <w:szCs w:val="24"/>
    </w:rPr>
  </w:style>
  <w:style w:type="paragraph" w:styleId="Heading9">
    <w:name w:val="heading 9"/>
    <w:basedOn w:val="Normal"/>
    <w:next w:val="Normal"/>
    <w:link w:val="Heading9Char"/>
    <w:qFormat/>
    <w:rsid w:val="00842CE9"/>
    <w:pPr>
      <w:tabs>
        <w:tab w:val="num" w:pos="1584"/>
      </w:tabs>
      <w:spacing w:before="240" w:after="60"/>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736E"/>
    <w:rPr>
      <w:rFonts w:ascii="Cambria" w:eastAsia="Times New Roman" w:hAnsi="Cambria" w:cs="Times New Roman"/>
      <w:b/>
      <w:bCs/>
      <w:color w:val="4F81BD"/>
      <w:sz w:val="26"/>
      <w:szCs w:val="26"/>
    </w:rPr>
  </w:style>
  <w:style w:type="character" w:customStyle="1" w:styleId="InstructionsChar">
    <w:name w:val="Instructions Char"/>
    <w:link w:val="Instructions"/>
    <w:rsid w:val="0010736E"/>
    <w:rPr>
      <w:i/>
      <w:color w:val="3366FF"/>
      <w:szCs w:val="24"/>
    </w:rPr>
  </w:style>
  <w:style w:type="paragraph" w:customStyle="1" w:styleId="Instructions">
    <w:name w:val="Instructions"/>
    <w:basedOn w:val="Normal"/>
    <w:link w:val="InstructionsChar"/>
    <w:rsid w:val="0010736E"/>
    <w:rPr>
      <w:rFonts w:ascii="Arial" w:eastAsia="Calibri" w:hAnsi="Arial"/>
      <w:i/>
      <w:color w:val="3366FF"/>
      <w:sz w:val="20"/>
      <w:szCs w:val="24"/>
    </w:rPr>
  </w:style>
  <w:style w:type="paragraph" w:styleId="ListParagraph">
    <w:name w:val="List Paragraph"/>
    <w:aliases w:val="Figure_name,List Paragraph1,Bullet- First level,Numbered Indented Text,numbered,Bullet List,FooterText,Paragraphe de liste1,Bulletr List Paragraph,列出段落,列出段落1,List Paragraph2,List Paragraph21,Párrafo de lista1,Parágrafo da Lista1,リスト段落1,3"/>
    <w:basedOn w:val="Normal"/>
    <w:link w:val="ListParagraphChar"/>
    <w:uiPriority w:val="34"/>
    <w:qFormat/>
    <w:rsid w:val="008410E2"/>
    <w:pPr>
      <w:ind w:left="720"/>
      <w:contextualSpacing/>
    </w:pPr>
    <w:rPr>
      <w:rFonts w:ascii="Arial" w:eastAsia="Calibri" w:hAnsi="Arial" w:cs="Arial"/>
    </w:rPr>
  </w:style>
  <w:style w:type="table" w:styleId="TableGrid">
    <w:name w:val="Table Grid"/>
    <w:aliases w:val="Infosys Table Style,Equifax table,Header Table,Table Definitions Grid,Table with Header Row,new tab,Signature Table,Bordure,Header Table Grid,Bordure1,Bordure2,Smart Text Table,CV table,EY Question Table,EY Table,EY GryHd"/>
    <w:basedOn w:val="TableNormal"/>
    <w:uiPriority w:val="59"/>
    <w:rsid w:val="00073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22C7"/>
    <w:pPr>
      <w:tabs>
        <w:tab w:val="center" w:pos="4680"/>
        <w:tab w:val="right" w:pos="9360"/>
      </w:tabs>
    </w:pPr>
    <w:rPr>
      <w:rFonts w:ascii="Arial" w:eastAsia="Calibri" w:hAnsi="Arial" w:cs="Arial"/>
    </w:rPr>
  </w:style>
  <w:style w:type="character" w:customStyle="1" w:styleId="HeaderChar">
    <w:name w:val="Header Char"/>
    <w:basedOn w:val="DefaultParagraphFont"/>
    <w:link w:val="Header"/>
    <w:uiPriority w:val="99"/>
    <w:rsid w:val="00CF22C7"/>
    <w:rPr>
      <w:sz w:val="22"/>
      <w:szCs w:val="22"/>
    </w:rPr>
  </w:style>
  <w:style w:type="paragraph" w:styleId="Footer">
    <w:name w:val="footer"/>
    <w:basedOn w:val="Normal"/>
    <w:link w:val="FooterChar"/>
    <w:uiPriority w:val="99"/>
    <w:unhideWhenUsed/>
    <w:rsid w:val="00CF22C7"/>
    <w:pPr>
      <w:tabs>
        <w:tab w:val="center" w:pos="4680"/>
        <w:tab w:val="right" w:pos="9360"/>
      </w:tabs>
    </w:pPr>
    <w:rPr>
      <w:rFonts w:ascii="Arial" w:eastAsia="Calibri" w:hAnsi="Arial" w:cs="Arial"/>
    </w:rPr>
  </w:style>
  <w:style w:type="character" w:customStyle="1" w:styleId="FooterChar">
    <w:name w:val="Footer Char"/>
    <w:basedOn w:val="DefaultParagraphFont"/>
    <w:link w:val="Footer"/>
    <w:uiPriority w:val="99"/>
    <w:rsid w:val="00CF22C7"/>
    <w:rPr>
      <w:sz w:val="22"/>
      <w:szCs w:val="22"/>
    </w:rPr>
  </w:style>
  <w:style w:type="character" w:styleId="Hyperlink">
    <w:name w:val="Hyperlink"/>
    <w:basedOn w:val="DefaultParagraphFont"/>
    <w:uiPriority w:val="99"/>
    <w:unhideWhenUsed/>
    <w:rsid w:val="008833FC"/>
    <w:rPr>
      <w:color w:val="0000FF"/>
      <w:u w:val="single"/>
    </w:rPr>
  </w:style>
  <w:style w:type="paragraph" w:customStyle="1" w:styleId="GPTableHeader">
    <w:name w:val="GP Table Header"/>
    <w:basedOn w:val="Normal"/>
    <w:next w:val="Normal"/>
    <w:rsid w:val="006B2F2A"/>
    <w:pPr>
      <w:spacing w:before="120" w:after="60"/>
    </w:pPr>
    <w:rPr>
      <w:rFonts w:ascii="Times New Roman" w:eastAsia="Times New Roman" w:hAnsi="Times New Roman"/>
      <w:b/>
      <w:smallCaps/>
      <w:sz w:val="24"/>
      <w:szCs w:val="20"/>
    </w:rPr>
  </w:style>
  <w:style w:type="paragraph" w:styleId="BalloonText">
    <w:name w:val="Balloon Text"/>
    <w:basedOn w:val="Normal"/>
    <w:link w:val="BalloonTextChar"/>
    <w:uiPriority w:val="99"/>
    <w:semiHidden/>
    <w:unhideWhenUsed/>
    <w:rsid w:val="00251AD5"/>
    <w:rPr>
      <w:rFonts w:ascii="Tahoma" w:hAnsi="Tahoma" w:cs="Tahoma"/>
      <w:sz w:val="16"/>
      <w:szCs w:val="16"/>
    </w:rPr>
  </w:style>
  <w:style w:type="character" w:customStyle="1" w:styleId="BalloonTextChar">
    <w:name w:val="Balloon Text Char"/>
    <w:basedOn w:val="DefaultParagraphFont"/>
    <w:link w:val="BalloonText"/>
    <w:uiPriority w:val="99"/>
    <w:semiHidden/>
    <w:rsid w:val="00251AD5"/>
    <w:rPr>
      <w:rFonts w:ascii="Tahoma" w:hAnsi="Tahoma" w:cs="Tahoma"/>
      <w:sz w:val="16"/>
      <w:szCs w:val="16"/>
    </w:rPr>
  </w:style>
  <w:style w:type="paragraph" w:styleId="NormalWeb">
    <w:name w:val="Normal (Web)"/>
    <w:basedOn w:val="Normal"/>
    <w:uiPriority w:val="99"/>
    <w:unhideWhenUsed/>
    <w:rsid w:val="00327157"/>
    <w:pPr>
      <w:spacing w:before="100" w:beforeAutospacing="1" w:after="100" w:afterAutospacing="1"/>
    </w:pPr>
    <w:rPr>
      <w:rFonts w:ascii="Times New Roman" w:eastAsiaTheme="minorEastAsia" w:hAnsi="Times New Roman"/>
      <w:sz w:val="24"/>
      <w:szCs w:val="24"/>
      <w:lang w:eastAsia="zh-CN"/>
    </w:rPr>
  </w:style>
  <w:style w:type="character" w:customStyle="1" w:styleId="Heading1Char">
    <w:name w:val="Heading 1 Char"/>
    <w:basedOn w:val="DefaultParagraphFont"/>
    <w:link w:val="Heading1"/>
    <w:uiPriority w:val="9"/>
    <w:rsid w:val="00A1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1D44"/>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rsid w:val="00357F23"/>
    <w:pPr>
      <w:widowControl w:val="0"/>
      <w:tabs>
        <w:tab w:val="left" w:pos="432"/>
        <w:tab w:val="right" w:leader="dot" w:pos="9360"/>
      </w:tabs>
      <w:spacing w:before="120" w:line="240" w:lineRule="atLeast"/>
      <w:ind w:right="720"/>
    </w:pPr>
    <w:rPr>
      <w:rFonts w:eastAsia="Times New Roman"/>
      <w:szCs w:val="28"/>
    </w:rPr>
  </w:style>
  <w:style w:type="paragraph" w:styleId="TOC2">
    <w:name w:val="toc 2"/>
    <w:basedOn w:val="Normal"/>
    <w:next w:val="Normal"/>
    <w:uiPriority w:val="39"/>
    <w:rsid w:val="00724CBC"/>
    <w:pPr>
      <w:widowControl w:val="0"/>
      <w:tabs>
        <w:tab w:val="right" w:leader="dot" w:pos="9360"/>
      </w:tabs>
      <w:spacing w:line="240" w:lineRule="atLeast"/>
      <w:ind w:left="432" w:right="720"/>
    </w:pPr>
    <w:rPr>
      <w:rFonts w:asciiTheme="minorHAnsi" w:eastAsia="Times New Roman" w:hAnsiTheme="minorHAnsi"/>
      <w:sz w:val="20"/>
      <w:szCs w:val="20"/>
    </w:rPr>
  </w:style>
  <w:style w:type="paragraph" w:styleId="TOC3">
    <w:name w:val="toc 3"/>
    <w:basedOn w:val="Normal"/>
    <w:next w:val="Normal"/>
    <w:uiPriority w:val="39"/>
    <w:rsid w:val="005B2784"/>
    <w:pPr>
      <w:widowControl w:val="0"/>
      <w:tabs>
        <w:tab w:val="right" w:leader="dot" w:pos="9360"/>
      </w:tabs>
      <w:spacing w:before="240"/>
      <w:ind w:left="432" w:right="720"/>
      <w:contextualSpacing/>
    </w:pPr>
    <w:rPr>
      <w:rFonts w:asciiTheme="minorHAnsi" w:eastAsia="Times New Roman" w:hAnsiTheme="minorHAnsi"/>
      <w:sz w:val="20"/>
      <w:szCs w:val="20"/>
    </w:rPr>
  </w:style>
  <w:style w:type="character" w:styleId="CommentReference">
    <w:name w:val="annotation reference"/>
    <w:basedOn w:val="DefaultParagraphFont"/>
    <w:uiPriority w:val="99"/>
    <w:semiHidden/>
    <w:unhideWhenUsed/>
    <w:rsid w:val="00CE0E72"/>
    <w:rPr>
      <w:sz w:val="16"/>
      <w:szCs w:val="16"/>
    </w:rPr>
  </w:style>
  <w:style w:type="paragraph" w:styleId="CommentText">
    <w:name w:val="annotation text"/>
    <w:basedOn w:val="Normal"/>
    <w:link w:val="CommentTextChar"/>
    <w:uiPriority w:val="99"/>
    <w:unhideWhenUsed/>
    <w:rsid w:val="00CE0E72"/>
    <w:rPr>
      <w:rFonts w:ascii="Arial" w:eastAsia="Calibri" w:hAnsi="Arial" w:cs="Arial"/>
      <w:sz w:val="20"/>
      <w:szCs w:val="20"/>
    </w:rPr>
  </w:style>
  <w:style w:type="character" w:customStyle="1" w:styleId="CommentTextChar">
    <w:name w:val="Comment Text Char"/>
    <w:basedOn w:val="DefaultParagraphFont"/>
    <w:link w:val="CommentText"/>
    <w:uiPriority w:val="99"/>
    <w:rsid w:val="00CE0E72"/>
  </w:style>
  <w:style w:type="paragraph" w:styleId="CommentSubject">
    <w:name w:val="annotation subject"/>
    <w:basedOn w:val="CommentText"/>
    <w:next w:val="CommentText"/>
    <w:link w:val="CommentSubjectChar"/>
    <w:uiPriority w:val="99"/>
    <w:semiHidden/>
    <w:unhideWhenUsed/>
    <w:rsid w:val="00CE0E72"/>
    <w:rPr>
      <w:b/>
      <w:bCs/>
    </w:rPr>
  </w:style>
  <w:style w:type="character" w:customStyle="1" w:styleId="CommentSubjectChar">
    <w:name w:val="Comment Subject Char"/>
    <w:basedOn w:val="CommentTextChar"/>
    <w:link w:val="CommentSubject"/>
    <w:uiPriority w:val="99"/>
    <w:semiHidden/>
    <w:rsid w:val="00CE0E72"/>
    <w:rPr>
      <w:b/>
      <w:bCs/>
    </w:rPr>
  </w:style>
  <w:style w:type="paragraph" w:styleId="Title">
    <w:name w:val="Title"/>
    <w:basedOn w:val="Normal"/>
    <w:next w:val="Normal"/>
    <w:link w:val="TitleChar"/>
    <w:uiPriority w:val="10"/>
    <w:qFormat/>
    <w:rsid w:val="00724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4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4CBC"/>
    <w:rPr>
      <w:rFonts w:asciiTheme="majorHAnsi" w:eastAsiaTheme="majorEastAsia" w:hAnsiTheme="majorHAnsi" w:cstheme="majorBidi"/>
      <w:i/>
      <w:iCs/>
      <w:color w:val="4F81BD" w:themeColor="accent1"/>
      <w:spacing w:val="15"/>
      <w:sz w:val="24"/>
      <w:szCs w:val="24"/>
    </w:rPr>
  </w:style>
  <w:style w:type="paragraph" w:customStyle="1" w:styleId="Bullet">
    <w:name w:val="Bullet"/>
    <w:basedOn w:val="Normal"/>
    <w:rsid w:val="007A6AEA"/>
    <w:pPr>
      <w:numPr>
        <w:numId w:val="1"/>
      </w:numPr>
    </w:pPr>
    <w:rPr>
      <w:rFonts w:ascii="Arial" w:eastAsia="Times New Roman" w:hAnsi="Arial"/>
      <w:sz w:val="24"/>
      <w:szCs w:val="24"/>
    </w:rPr>
  </w:style>
  <w:style w:type="paragraph" w:styleId="TOCHeading">
    <w:name w:val="TOC Heading"/>
    <w:basedOn w:val="Heading1"/>
    <w:next w:val="Normal"/>
    <w:uiPriority w:val="39"/>
    <w:semiHidden/>
    <w:unhideWhenUsed/>
    <w:qFormat/>
    <w:rsid w:val="007A6AEA"/>
    <w:pPr>
      <w:outlineLvl w:val="9"/>
    </w:pPr>
  </w:style>
  <w:style w:type="character" w:customStyle="1" w:styleId="Heading4Char">
    <w:name w:val="Heading 4 Char"/>
    <w:basedOn w:val="DefaultParagraphFont"/>
    <w:link w:val="Heading4"/>
    <w:rsid w:val="00842CE9"/>
    <w:rPr>
      <w:rFonts w:ascii="Helvetica" w:eastAsia="Times New Roman" w:hAnsi="Helvetica" w:cs="Times New Roman"/>
      <w:b/>
    </w:rPr>
  </w:style>
  <w:style w:type="character" w:customStyle="1" w:styleId="Heading5Char">
    <w:name w:val="Heading 5 Char"/>
    <w:basedOn w:val="DefaultParagraphFont"/>
    <w:link w:val="Heading5"/>
    <w:rsid w:val="00842CE9"/>
    <w:rPr>
      <w:rFonts w:eastAsia="Times New Roman"/>
      <w:i/>
      <w:iCs/>
      <w:sz w:val="22"/>
      <w:szCs w:val="24"/>
    </w:rPr>
  </w:style>
  <w:style w:type="character" w:customStyle="1" w:styleId="Heading6Char">
    <w:name w:val="Heading 6 Char"/>
    <w:basedOn w:val="DefaultParagraphFont"/>
    <w:link w:val="Heading6"/>
    <w:rsid w:val="00842CE9"/>
    <w:rPr>
      <w:rFonts w:ascii="Helvetica" w:eastAsia="Times New Roman" w:hAnsi="Helvetica" w:cs="Times New Roman"/>
      <w:i/>
      <w:iCs/>
      <w:sz w:val="22"/>
      <w:szCs w:val="24"/>
    </w:rPr>
  </w:style>
  <w:style w:type="character" w:customStyle="1" w:styleId="Heading7Char">
    <w:name w:val="Heading 7 Char"/>
    <w:basedOn w:val="DefaultParagraphFont"/>
    <w:link w:val="Heading7"/>
    <w:rsid w:val="00842CE9"/>
    <w:rPr>
      <w:rFonts w:ascii="Helvetica" w:eastAsia="Times New Roman" w:hAnsi="Helvetica" w:cs="Times New Roman"/>
      <w:i/>
      <w:iCs/>
      <w:szCs w:val="24"/>
    </w:rPr>
  </w:style>
  <w:style w:type="character" w:customStyle="1" w:styleId="Heading8Char">
    <w:name w:val="Heading 8 Char"/>
    <w:basedOn w:val="DefaultParagraphFont"/>
    <w:link w:val="Heading8"/>
    <w:rsid w:val="00842CE9"/>
    <w:rPr>
      <w:rFonts w:eastAsia="Times New Roman" w:cs="Times New Roman"/>
      <w:i/>
      <w:iCs/>
      <w:szCs w:val="24"/>
    </w:rPr>
  </w:style>
  <w:style w:type="character" w:customStyle="1" w:styleId="Heading9Char">
    <w:name w:val="Heading 9 Char"/>
    <w:basedOn w:val="DefaultParagraphFont"/>
    <w:link w:val="Heading9"/>
    <w:rsid w:val="00842CE9"/>
    <w:rPr>
      <w:rFonts w:eastAsia="Times New Roman"/>
      <w:sz w:val="22"/>
      <w:szCs w:val="22"/>
    </w:rPr>
  </w:style>
  <w:style w:type="paragraph" w:customStyle="1" w:styleId="DocHeading">
    <w:name w:val="Doc Heading"/>
    <w:basedOn w:val="Heading1"/>
    <w:next w:val="Normal"/>
    <w:rsid w:val="00842CE9"/>
    <w:pPr>
      <w:keepLines w:val="0"/>
      <w:pageBreakBefore/>
      <w:shd w:val="clear" w:color="auto" w:fill="E6E6E6"/>
      <w:tabs>
        <w:tab w:val="num" w:pos="432"/>
      </w:tabs>
      <w:spacing w:before="120" w:after="120"/>
      <w:ind w:left="432" w:hanging="432"/>
    </w:pPr>
    <w:rPr>
      <w:rFonts w:ascii="Helvetica" w:eastAsia="Times New Roman" w:hAnsi="Helvetica" w:cs="Times New Roman"/>
      <w:bCs w:val="0"/>
      <w:color w:val="244061" w:themeColor="accent1" w:themeShade="80"/>
      <w:szCs w:val="24"/>
    </w:rPr>
  </w:style>
  <w:style w:type="paragraph" w:customStyle="1" w:styleId="Level1">
    <w:name w:val="Level 1"/>
    <w:basedOn w:val="Normal"/>
    <w:rsid w:val="000B46EF"/>
    <w:pPr>
      <w:numPr>
        <w:numId w:val="3"/>
      </w:numPr>
      <w:spacing w:after="120"/>
    </w:pPr>
    <w:rPr>
      <w:rFonts w:ascii="Arial" w:eastAsia="Times New Roman" w:hAnsi="Arial"/>
      <w:b/>
      <w:sz w:val="20"/>
      <w:szCs w:val="20"/>
    </w:rPr>
  </w:style>
  <w:style w:type="paragraph" w:customStyle="1" w:styleId="Level2">
    <w:name w:val="Level 2"/>
    <w:basedOn w:val="Level1"/>
    <w:rsid w:val="000B46EF"/>
    <w:pPr>
      <w:numPr>
        <w:ilvl w:val="1"/>
      </w:numPr>
    </w:pPr>
  </w:style>
  <w:style w:type="paragraph" w:customStyle="1" w:styleId="Level3">
    <w:name w:val="Level 3"/>
    <w:basedOn w:val="Level2"/>
    <w:rsid w:val="000B46EF"/>
    <w:pPr>
      <w:numPr>
        <w:ilvl w:val="2"/>
      </w:numPr>
      <w:tabs>
        <w:tab w:val="left" w:pos="1008"/>
      </w:tabs>
    </w:pPr>
    <w:rPr>
      <w:b w:val="0"/>
    </w:rPr>
  </w:style>
  <w:style w:type="paragraph" w:customStyle="1" w:styleId="Level4">
    <w:name w:val="Level 4"/>
    <w:basedOn w:val="Level3"/>
    <w:rsid w:val="000B46EF"/>
    <w:pPr>
      <w:numPr>
        <w:ilvl w:val="3"/>
      </w:numPr>
      <w:tabs>
        <w:tab w:val="clear" w:pos="1008"/>
      </w:tabs>
      <w:jc w:val="both"/>
    </w:pPr>
  </w:style>
  <w:style w:type="character" w:styleId="Strong">
    <w:name w:val="Strong"/>
    <w:basedOn w:val="DefaultParagraphFont"/>
    <w:uiPriority w:val="22"/>
    <w:qFormat/>
    <w:rsid w:val="005B7367"/>
    <w:rPr>
      <w:b/>
      <w:bCs/>
    </w:rPr>
  </w:style>
  <w:style w:type="paragraph" w:customStyle="1" w:styleId="IntroHeading">
    <w:name w:val="IntroHeading"/>
    <w:basedOn w:val="Heading1"/>
    <w:rsid w:val="00633426"/>
    <w:pPr>
      <w:keepLines w:val="0"/>
      <w:shd w:val="clear" w:color="auto" w:fill="E6E6E6"/>
      <w:spacing w:before="120" w:after="120"/>
    </w:pPr>
    <w:rPr>
      <w:rFonts w:ascii="Helvetica" w:eastAsia="Times New Roman" w:hAnsi="Helvetica" w:cs="Times New Roman"/>
      <w:color w:val="auto"/>
      <w:szCs w:val="24"/>
    </w:rPr>
  </w:style>
  <w:style w:type="character" w:customStyle="1" w:styleId="ListParagraphChar">
    <w:name w:val="List Paragraph Char"/>
    <w:aliases w:val="Figure_name Char,List Paragraph1 Char,Bullet- First level Char,Numbered Indented Text Char,numbered Char,Bullet List Char,FooterText Char,Paragraphe de liste1 Char,Bulletr List Paragraph Char,列出段落 Char,列出段落1 Char,List Paragraph2 Char"/>
    <w:basedOn w:val="DefaultParagraphFont"/>
    <w:link w:val="ListParagraph"/>
    <w:uiPriority w:val="34"/>
    <w:qFormat/>
    <w:locked/>
    <w:rsid w:val="00A423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5885">
      <w:bodyDiv w:val="1"/>
      <w:marLeft w:val="0"/>
      <w:marRight w:val="0"/>
      <w:marTop w:val="0"/>
      <w:marBottom w:val="0"/>
      <w:divBdr>
        <w:top w:val="none" w:sz="0" w:space="0" w:color="auto"/>
        <w:left w:val="none" w:sz="0" w:space="0" w:color="auto"/>
        <w:bottom w:val="none" w:sz="0" w:space="0" w:color="auto"/>
        <w:right w:val="none" w:sz="0" w:space="0" w:color="auto"/>
      </w:divBdr>
    </w:div>
    <w:div w:id="20132980">
      <w:bodyDiv w:val="1"/>
      <w:marLeft w:val="0"/>
      <w:marRight w:val="0"/>
      <w:marTop w:val="0"/>
      <w:marBottom w:val="0"/>
      <w:divBdr>
        <w:top w:val="none" w:sz="0" w:space="0" w:color="auto"/>
        <w:left w:val="none" w:sz="0" w:space="0" w:color="auto"/>
        <w:bottom w:val="none" w:sz="0" w:space="0" w:color="auto"/>
        <w:right w:val="none" w:sz="0" w:space="0" w:color="auto"/>
      </w:divBdr>
    </w:div>
    <w:div w:id="25913942">
      <w:bodyDiv w:val="1"/>
      <w:marLeft w:val="0"/>
      <w:marRight w:val="0"/>
      <w:marTop w:val="0"/>
      <w:marBottom w:val="0"/>
      <w:divBdr>
        <w:top w:val="none" w:sz="0" w:space="0" w:color="auto"/>
        <w:left w:val="none" w:sz="0" w:space="0" w:color="auto"/>
        <w:bottom w:val="none" w:sz="0" w:space="0" w:color="auto"/>
        <w:right w:val="none" w:sz="0" w:space="0" w:color="auto"/>
      </w:divBdr>
    </w:div>
    <w:div w:id="59642533">
      <w:bodyDiv w:val="1"/>
      <w:marLeft w:val="0"/>
      <w:marRight w:val="0"/>
      <w:marTop w:val="0"/>
      <w:marBottom w:val="0"/>
      <w:divBdr>
        <w:top w:val="none" w:sz="0" w:space="0" w:color="auto"/>
        <w:left w:val="none" w:sz="0" w:space="0" w:color="auto"/>
        <w:bottom w:val="none" w:sz="0" w:space="0" w:color="auto"/>
        <w:right w:val="none" w:sz="0" w:space="0" w:color="auto"/>
      </w:divBdr>
    </w:div>
    <w:div w:id="72361355">
      <w:bodyDiv w:val="1"/>
      <w:marLeft w:val="0"/>
      <w:marRight w:val="0"/>
      <w:marTop w:val="0"/>
      <w:marBottom w:val="0"/>
      <w:divBdr>
        <w:top w:val="none" w:sz="0" w:space="0" w:color="auto"/>
        <w:left w:val="none" w:sz="0" w:space="0" w:color="auto"/>
        <w:bottom w:val="none" w:sz="0" w:space="0" w:color="auto"/>
        <w:right w:val="none" w:sz="0" w:space="0" w:color="auto"/>
      </w:divBdr>
    </w:div>
    <w:div w:id="174080686">
      <w:bodyDiv w:val="1"/>
      <w:marLeft w:val="0"/>
      <w:marRight w:val="0"/>
      <w:marTop w:val="0"/>
      <w:marBottom w:val="0"/>
      <w:divBdr>
        <w:top w:val="none" w:sz="0" w:space="0" w:color="auto"/>
        <w:left w:val="none" w:sz="0" w:space="0" w:color="auto"/>
        <w:bottom w:val="none" w:sz="0" w:space="0" w:color="auto"/>
        <w:right w:val="none" w:sz="0" w:space="0" w:color="auto"/>
      </w:divBdr>
    </w:div>
    <w:div w:id="175926623">
      <w:bodyDiv w:val="1"/>
      <w:marLeft w:val="0"/>
      <w:marRight w:val="0"/>
      <w:marTop w:val="0"/>
      <w:marBottom w:val="0"/>
      <w:divBdr>
        <w:top w:val="none" w:sz="0" w:space="0" w:color="auto"/>
        <w:left w:val="none" w:sz="0" w:space="0" w:color="auto"/>
        <w:bottom w:val="none" w:sz="0" w:space="0" w:color="auto"/>
        <w:right w:val="none" w:sz="0" w:space="0" w:color="auto"/>
      </w:divBdr>
    </w:div>
    <w:div w:id="200287448">
      <w:bodyDiv w:val="1"/>
      <w:marLeft w:val="0"/>
      <w:marRight w:val="0"/>
      <w:marTop w:val="0"/>
      <w:marBottom w:val="0"/>
      <w:divBdr>
        <w:top w:val="none" w:sz="0" w:space="0" w:color="auto"/>
        <w:left w:val="none" w:sz="0" w:space="0" w:color="auto"/>
        <w:bottom w:val="none" w:sz="0" w:space="0" w:color="auto"/>
        <w:right w:val="none" w:sz="0" w:space="0" w:color="auto"/>
      </w:divBdr>
    </w:div>
    <w:div w:id="300307656">
      <w:bodyDiv w:val="1"/>
      <w:marLeft w:val="0"/>
      <w:marRight w:val="0"/>
      <w:marTop w:val="0"/>
      <w:marBottom w:val="0"/>
      <w:divBdr>
        <w:top w:val="none" w:sz="0" w:space="0" w:color="auto"/>
        <w:left w:val="none" w:sz="0" w:space="0" w:color="auto"/>
        <w:bottom w:val="none" w:sz="0" w:space="0" w:color="auto"/>
        <w:right w:val="none" w:sz="0" w:space="0" w:color="auto"/>
      </w:divBdr>
    </w:div>
    <w:div w:id="335882321">
      <w:bodyDiv w:val="1"/>
      <w:marLeft w:val="0"/>
      <w:marRight w:val="0"/>
      <w:marTop w:val="0"/>
      <w:marBottom w:val="0"/>
      <w:divBdr>
        <w:top w:val="none" w:sz="0" w:space="0" w:color="auto"/>
        <w:left w:val="none" w:sz="0" w:space="0" w:color="auto"/>
        <w:bottom w:val="none" w:sz="0" w:space="0" w:color="auto"/>
        <w:right w:val="none" w:sz="0" w:space="0" w:color="auto"/>
      </w:divBdr>
    </w:div>
    <w:div w:id="457526097">
      <w:bodyDiv w:val="1"/>
      <w:marLeft w:val="0"/>
      <w:marRight w:val="0"/>
      <w:marTop w:val="0"/>
      <w:marBottom w:val="0"/>
      <w:divBdr>
        <w:top w:val="none" w:sz="0" w:space="0" w:color="auto"/>
        <w:left w:val="none" w:sz="0" w:space="0" w:color="auto"/>
        <w:bottom w:val="none" w:sz="0" w:space="0" w:color="auto"/>
        <w:right w:val="none" w:sz="0" w:space="0" w:color="auto"/>
      </w:divBdr>
    </w:div>
    <w:div w:id="513108457">
      <w:bodyDiv w:val="1"/>
      <w:marLeft w:val="0"/>
      <w:marRight w:val="0"/>
      <w:marTop w:val="0"/>
      <w:marBottom w:val="0"/>
      <w:divBdr>
        <w:top w:val="none" w:sz="0" w:space="0" w:color="auto"/>
        <w:left w:val="none" w:sz="0" w:space="0" w:color="auto"/>
        <w:bottom w:val="none" w:sz="0" w:space="0" w:color="auto"/>
        <w:right w:val="none" w:sz="0" w:space="0" w:color="auto"/>
      </w:divBdr>
    </w:div>
    <w:div w:id="601298154">
      <w:bodyDiv w:val="1"/>
      <w:marLeft w:val="0"/>
      <w:marRight w:val="0"/>
      <w:marTop w:val="0"/>
      <w:marBottom w:val="0"/>
      <w:divBdr>
        <w:top w:val="none" w:sz="0" w:space="0" w:color="auto"/>
        <w:left w:val="none" w:sz="0" w:space="0" w:color="auto"/>
        <w:bottom w:val="none" w:sz="0" w:space="0" w:color="auto"/>
        <w:right w:val="none" w:sz="0" w:space="0" w:color="auto"/>
      </w:divBdr>
    </w:div>
    <w:div w:id="610749680">
      <w:bodyDiv w:val="1"/>
      <w:marLeft w:val="0"/>
      <w:marRight w:val="0"/>
      <w:marTop w:val="0"/>
      <w:marBottom w:val="0"/>
      <w:divBdr>
        <w:top w:val="none" w:sz="0" w:space="0" w:color="auto"/>
        <w:left w:val="none" w:sz="0" w:space="0" w:color="auto"/>
        <w:bottom w:val="none" w:sz="0" w:space="0" w:color="auto"/>
        <w:right w:val="none" w:sz="0" w:space="0" w:color="auto"/>
      </w:divBdr>
      <w:divsChild>
        <w:div w:id="1339581641">
          <w:marLeft w:val="55"/>
          <w:marRight w:val="55"/>
          <w:marTop w:val="0"/>
          <w:marBottom w:val="0"/>
          <w:divBdr>
            <w:top w:val="none" w:sz="0" w:space="0" w:color="auto"/>
            <w:left w:val="none" w:sz="0" w:space="0" w:color="auto"/>
            <w:bottom w:val="none" w:sz="0" w:space="0" w:color="auto"/>
            <w:right w:val="none" w:sz="0" w:space="0" w:color="auto"/>
          </w:divBdr>
        </w:div>
      </w:divsChild>
    </w:div>
    <w:div w:id="620495534">
      <w:bodyDiv w:val="1"/>
      <w:marLeft w:val="0"/>
      <w:marRight w:val="0"/>
      <w:marTop w:val="0"/>
      <w:marBottom w:val="0"/>
      <w:divBdr>
        <w:top w:val="none" w:sz="0" w:space="0" w:color="auto"/>
        <w:left w:val="none" w:sz="0" w:space="0" w:color="auto"/>
        <w:bottom w:val="none" w:sz="0" w:space="0" w:color="auto"/>
        <w:right w:val="none" w:sz="0" w:space="0" w:color="auto"/>
      </w:divBdr>
    </w:div>
    <w:div w:id="627904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066">
          <w:marLeft w:val="274"/>
          <w:marRight w:val="0"/>
          <w:marTop w:val="0"/>
          <w:marBottom w:val="120"/>
          <w:divBdr>
            <w:top w:val="none" w:sz="0" w:space="0" w:color="auto"/>
            <w:left w:val="none" w:sz="0" w:space="0" w:color="auto"/>
            <w:bottom w:val="none" w:sz="0" w:space="0" w:color="auto"/>
            <w:right w:val="none" w:sz="0" w:space="0" w:color="auto"/>
          </w:divBdr>
        </w:div>
        <w:div w:id="1061634094">
          <w:marLeft w:val="274"/>
          <w:marRight w:val="0"/>
          <w:marTop w:val="0"/>
          <w:marBottom w:val="120"/>
          <w:divBdr>
            <w:top w:val="none" w:sz="0" w:space="0" w:color="auto"/>
            <w:left w:val="none" w:sz="0" w:space="0" w:color="auto"/>
            <w:bottom w:val="none" w:sz="0" w:space="0" w:color="auto"/>
            <w:right w:val="none" w:sz="0" w:space="0" w:color="auto"/>
          </w:divBdr>
        </w:div>
        <w:div w:id="877081381">
          <w:marLeft w:val="274"/>
          <w:marRight w:val="0"/>
          <w:marTop w:val="0"/>
          <w:marBottom w:val="120"/>
          <w:divBdr>
            <w:top w:val="none" w:sz="0" w:space="0" w:color="auto"/>
            <w:left w:val="none" w:sz="0" w:space="0" w:color="auto"/>
            <w:bottom w:val="none" w:sz="0" w:space="0" w:color="auto"/>
            <w:right w:val="none" w:sz="0" w:space="0" w:color="auto"/>
          </w:divBdr>
        </w:div>
        <w:div w:id="638221225">
          <w:marLeft w:val="274"/>
          <w:marRight w:val="0"/>
          <w:marTop w:val="0"/>
          <w:marBottom w:val="120"/>
          <w:divBdr>
            <w:top w:val="none" w:sz="0" w:space="0" w:color="auto"/>
            <w:left w:val="none" w:sz="0" w:space="0" w:color="auto"/>
            <w:bottom w:val="none" w:sz="0" w:space="0" w:color="auto"/>
            <w:right w:val="none" w:sz="0" w:space="0" w:color="auto"/>
          </w:divBdr>
        </w:div>
      </w:divsChild>
    </w:div>
    <w:div w:id="708145194">
      <w:bodyDiv w:val="1"/>
      <w:marLeft w:val="0"/>
      <w:marRight w:val="0"/>
      <w:marTop w:val="0"/>
      <w:marBottom w:val="0"/>
      <w:divBdr>
        <w:top w:val="none" w:sz="0" w:space="0" w:color="auto"/>
        <w:left w:val="none" w:sz="0" w:space="0" w:color="auto"/>
        <w:bottom w:val="none" w:sz="0" w:space="0" w:color="auto"/>
        <w:right w:val="none" w:sz="0" w:space="0" w:color="auto"/>
      </w:divBdr>
    </w:div>
    <w:div w:id="710037246">
      <w:bodyDiv w:val="1"/>
      <w:marLeft w:val="0"/>
      <w:marRight w:val="0"/>
      <w:marTop w:val="0"/>
      <w:marBottom w:val="0"/>
      <w:divBdr>
        <w:top w:val="none" w:sz="0" w:space="0" w:color="auto"/>
        <w:left w:val="none" w:sz="0" w:space="0" w:color="auto"/>
        <w:bottom w:val="none" w:sz="0" w:space="0" w:color="auto"/>
        <w:right w:val="none" w:sz="0" w:space="0" w:color="auto"/>
      </w:divBdr>
    </w:div>
    <w:div w:id="768626333">
      <w:bodyDiv w:val="1"/>
      <w:marLeft w:val="0"/>
      <w:marRight w:val="0"/>
      <w:marTop w:val="0"/>
      <w:marBottom w:val="0"/>
      <w:divBdr>
        <w:top w:val="none" w:sz="0" w:space="0" w:color="auto"/>
        <w:left w:val="none" w:sz="0" w:space="0" w:color="auto"/>
        <w:bottom w:val="none" w:sz="0" w:space="0" w:color="auto"/>
        <w:right w:val="none" w:sz="0" w:space="0" w:color="auto"/>
      </w:divBdr>
    </w:div>
    <w:div w:id="794249832">
      <w:bodyDiv w:val="1"/>
      <w:marLeft w:val="0"/>
      <w:marRight w:val="0"/>
      <w:marTop w:val="0"/>
      <w:marBottom w:val="0"/>
      <w:divBdr>
        <w:top w:val="none" w:sz="0" w:space="0" w:color="auto"/>
        <w:left w:val="none" w:sz="0" w:space="0" w:color="auto"/>
        <w:bottom w:val="none" w:sz="0" w:space="0" w:color="auto"/>
        <w:right w:val="none" w:sz="0" w:space="0" w:color="auto"/>
      </w:divBdr>
    </w:div>
    <w:div w:id="825710771">
      <w:bodyDiv w:val="1"/>
      <w:marLeft w:val="0"/>
      <w:marRight w:val="0"/>
      <w:marTop w:val="0"/>
      <w:marBottom w:val="0"/>
      <w:divBdr>
        <w:top w:val="none" w:sz="0" w:space="0" w:color="auto"/>
        <w:left w:val="none" w:sz="0" w:space="0" w:color="auto"/>
        <w:bottom w:val="none" w:sz="0" w:space="0" w:color="auto"/>
        <w:right w:val="none" w:sz="0" w:space="0" w:color="auto"/>
      </w:divBdr>
    </w:div>
    <w:div w:id="839926940">
      <w:bodyDiv w:val="1"/>
      <w:marLeft w:val="0"/>
      <w:marRight w:val="0"/>
      <w:marTop w:val="0"/>
      <w:marBottom w:val="0"/>
      <w:divBdr>
        <w:top w:val="none" w:sz="0" w:space="0" w:color="auto"/>
        <w:left w:val="none" w:sz="0" w:space="0" w:color="auto"/>
        <w:bottom w:val="none" w:sz="0" w:space="0" w:color="auto"/>
        <w:right w:val="none" w:sz="0" w:space="0" w:color="auto"/>
      </w:divBdr>
    </w:div>
    <w:div w:id="876047472">
      <w:bodyDiv w:val="1"/>
      <w:marLeft w:val="0"/>
      <w:marRight w:val="0"/>
      <w:marTop w:val="0"/>
      <w:marBottom w:val="0"/>
      <w:divBdr>
        <w:top w:val="none" w:sz="0" w:space="0" w:color="auto"/>
        <w:left w:val="none" w:sz="0" w:space="0" w:color="auto"/>
        <w:bottom w:val="none" w:sz="0" w:space="0" w:color="auto"/>
        <w:right w:val="none" w:sz="0" w:space="0" w:color="auto"/>
      </w:divBdr>
    </w:div>
    <w:div w:id="913784058">
      <w:bodyDiv w:val="1"/>
      <w:marLeft w:val="0"/>
      <w:marRight w:val="0"/>
      <w:marTop w:val="0"/>
      <w:marBottom w:val="0"/>
      <w:divBdr>
        <w:top w:val="none" w:sz="0" w:space="0" w:color="auto"/>
        <w:left w:val="none" w:sz="0" w:space="0" w:color="auto"/>
        <w:bottom w:val="none" w:sz="0" w:space="0" w:color="auto"/>
        <w:right w:val="none" w:sz="0" w:space="0" w:color="auto"/>
      </w:divBdr>
    </w:div>
    <w:div w:id="956764571">
      <w:bodyDiv w:val="1"/>
      <w:marLeft w:val="0"/>
      <w:marRight w:val="0"/>
      <w:marTop w:val="0"/>
      <w:marBottom w:val="0"/>
      <w:divBdr>
        <w:top w:val="none" w:sz="0" w:space="0" w:color="auto"/>
        <w:left w:val="none" w:sz="0" w:space="0" w:color="auto"/>
        <w:bottom w:val="none" w:sz="0" w:space="0" w:color="auto"/>
        <w:right w:val="none" w:sz="0" w:space="0" w:color="auto"/>
      </w:divBdr>
    </w:div>
    <w:div w:id="973488834">
      <w:bodyDiv w:val="1"/>
      <w:marLeft w:val="0"/>
      <w:marRight w:val="0"/>
      <w:marTop w:val="0"/>
      <w:marBottom w:val="0"/>
      <w:divBdr>
        <w:top w:val="none" w:sz="0" w:space="0" w:color="auto"/>
        <w:left w:val="none" w:sz="0" w:space="0" w:color="auto"/>
        <w:bottom w:val="none" w:sz="0" w:space="0" w:color="auto"/>
        <w:right w:val="none" w:sz="0" w:space="0" w:color="auto"/>
      </w:divBdr>
    </w:div>
    <w:div w:id="1022823046">
      <w:bodyDiv w:val="1"/>
      <w:marLeft w:val="0"/>
      <w:marRight w:val="0"/>
      <w:marTop w:val="0"/>
      <w:marBottom w:val="0"/>
      <w:divBdr>
        <w:top w:val="none" w:sz="0" w:space="0" w:color="auto"/>
        <w:left w:val="none" w:sz="0" w:space="0" w:color="auto"/>
        <w:bottom w:val="none" w:sz="0" w:space="0" w:color="auto"/>
        <w:right w:val="none" w:sz="0" w:space="0" w:color="auto"/>
      </w:divBdr>
    </w:div>
    <w:div w:id="1027871756">
      <w:bodyDiv w:val="1"/>
      <w:marLeft w:val="0"/>
      <w:marRight w:val="0"/>
      <w:marTop w:val="0"/>
      <w:marBottom w:val="0"/>
      <w:divBdr>
        <w:top w:val="none" w:sz="0" w:space="0" w:color="auto"/>
        <w:left w:val="none" w:sz="0" w:space="0" w:color="auto"/>
        <w:bottom w:val="none" w:sz="0" w:space="0" w:color="auto"/>
        <w:right w:val="none" w:sz="0" w:space="0" w:color="auto"/>
      </w:divBdr>
      <w:divsChild>
        <w:div w:id="871378582">
          <w:marLeft w:val="55"/>
          <w:marRight w:val="55"/>
          <w:marTop w:val="0"/>
          <w:marBottom w:val="0"/>
          <w:divBdr>
            <w:top w:val="none" w:sz="0" w:space="0" w:color="auto"/>
            <w:left w:val="none" w:sz="0" w:space="0" w:color="auto"/>
            <w:bottom w:val="none" w:sz="0" w:space="0" w:color="auto"/>
            <w:right w:val="none" w:sz="0" w:space="0" w:color="auto"/>
          </w:divBdr>
        </w:div>
      </w:divsChild>
    </w:div>
    <w:div w:id="1033729820">
      <w:bodyDiv w:val="1"/>
      <w:marLeft w:val="0"/>
      <w:marRight w:val="0"/>
      <w:marTop w:val="0"/>
      <w:marBottom w:val="0"/>
      <w:divBdr>
        <w:top w:val="none" w:sz="0" w:space="0" w:color="auto"/>
        <w:left w:val="none" w:sz="0" w:space="0" w:color="auto"/>
        <w:bottom w:val="none" w:sz="0" w:space="0" w:color="auto"/>
        <w:right w:val="none" w:sz="0" w:space="0" w:color="auto"/>
      </w:divBdr>
    </w:div>
    <w:div w:id="1095706303">
      <w:bodyDiv w:val="1"/>
      <w:marLeft w:val="0"/>
      <w:marRight w:val="0"/>
      <w:marTop w:val="0"/>
      <w:marBottom w:val="0"/>
      <w:divBdr>
        <w:top w:val="none" w:sz="0" w:space="0" w:color="auto"/>
        <w:left w:val="none" w:sz="0" w:space="0" w:color="auto"/>
        <w:bottom w:val="none" w:sz="0" w:space="0" w:color="auto"/>
        <w:right w:val="none" w:sz="0" w:space="0" w:color="auto"/>
      </w:divBdr>
    </w:div>
    <w:div w:id="1169902940">
      <w:bodyDiv w:val="1"/>
      <w:marLeft w:val="0"/>
      <w:marRight w:val="0"/>
      <w:marTop w:val="0"/>
      <w:marBottom w:val="0"/>
      <w:divBdr>
        <w:top w:val="none" w:sz="0" w:space="0" w:color="auto"/>
        <w:left w:val="none" w:sz="0" w:space="0" w:color="auto"/>
        <w:bottom w:val="none" w:sz="0" w:space="0" w:color="auto"/>
        <w:right w:val="none" w:sz="0" w:space="0" w:color="auto"/>
      </w:divBdr>
    </w:div>
    <w:div w:id="1179587000">
      <w:bodyDiv w:val="1"/>
      <w:marLeft w:val="0"/>
      <w:marRight w:val="0"/>
      <w:marTop w:val="0"/>
      <w:marBottom w:val="0"/>
      <w:divBdr>
        <w:top w:val="none" w:sz="0" w:space="0" w:color="auto"/>
        <w:left w:val="none" w:sz="0" w:space="0" w:color="auto"/>
        <w:bottom w:val="none" w:sz="0" w:space="0" w:color="auto"/>
        <w:right w:val="none" w:sz="0" w:space="0" w:color="auto"/>
      </w:divBdr>
    </w:div>
    <w:div w:id="1242712197">
      <w:bodyDiv w:val="1"/>
      <w:marLeft w:val="0"/>
      <w:marRight w:val="0"/>
      <w:marTop w:val="0"/>
      <w:marBottom w:val="0"/>
      <w:divBdr>
        <w:top w:val="none" w:sz="0" w:space="0" w:color="auto"/>
        <w:left w:val="none" w:sz="0" w:space="0" w:color="auto"/>
        <w:bottom w:val="none" w:sz="0" w:space="0" w:color="auto"/>
        <w:right w:val="none" w:sz="0" w:space="0" w:color="auto"/>
      </w:divBdr>
      <w:divsChild>
        <w:div w:id="799961406">
          <w:marLeft w:val="374"/>
          <w:marRight w:val="0"/>
          <w:marTop w:val="0"/>
          <w:marBottom w:val="0"/>
          <w:divBdr>
            <w:top w:val="none" w:sz="0" w:space="0" w:color="auto"/>
            <w:left w:val="none" w:sz="0" w:space="0" w:color="auto"/>
            <w:bottom w:val="none" w:sz="0" w:space="0" w:color="auto"/>
            <w:right w:val="none" w:sz="0" w:space="0" w:color="auto"/>
          </w:divBdr>
        </w:div>
        <w:div w:id="223151300">
          <w:marLeft w:val="374"/>
          <w:marRight w:val="0"/>
          <w:marTop w:val="0"/>
          <w:marBottom w:val="0"/>
          <w:divBdr>
            <w:top w:val="none" w:sz="0" w:space="0" w:color="auto"/>
            <w:left w:val="none" w:sz="0" w:space="0" w:color="auto"/>
            <w:bottom w:val="none" w:sz="0" w:space="0" w:color="auto"/>
            <w:right w:val="none" w:sz="0" w:space="0" w:color="auto"/>
          </w:divBdr>
        </w:div>
        <w:div w:id="1357731308">
          <w:marLeft w:val="374"/>
          <w:marRight w:val="0"/>
          <w:marTop w:val="0"/>
          <w:marBottom w:val="0"/>
          <w:divBdr>
            <w:top w:val="none" w:sz="0" w:space="0" w:color="auto"/>
            <w:left w:val="none" w:sz="0" w:space="0" w:color="auto"/>
            <w:bottom w:val="none" w:sz="0" w:space="0" w:color="auto"/>
            <w:right w:val="none" w:sz="0" w:space="0" w:color="auto"/>
          </w:divBdr>
        </w:div>
        <w:div w:id="1355883712">
          <w:marLeft w:val="374"/>
          <w:marRight w:val="0"/>
          <w:marTop w:val="0"/>
          <w:marBottom w:val="0"/>
          <w:divBdr>
            <w:top w:val="none" w:sz="0" w:space="0" w:color="auto"/>
            <w:left w:val="none" w:sz="0" w:space="0" w:color="auto"/>
            <w:bottom w:val="none" w:sz="0" w:space="0" w:color="auto"/>
            <w:right w:val="none" w:sz="0" w:space="0" w:color="auto"/>
          </w:divBdr>
        </w:div>
        <w:div w:id="1691640807">
          <w:marLeft w:val="374"/>
          <w:marRight w:val="0"/>
          <w:marTop w:val="0"/>
          <w:marBottom w:val="0"/>
          <w:divBdr>
            <w:top w:val="none" w:sz="0" w:space="0" w:color="auto"/>
            <w:left w:val="none" w:sz="0" w:space="0" w:color="auto"/>
            <w:bottom w:val="none" w:sz="0" w:space="0" w:color="auto"/>
            <w:right w:val="none" w:sz="0" w:space="0" w:color="auto"/>
          </w:divBdr>
        </w:div>
      </w:divsChild>
    </w:div>
    <w:div w:id="1264455129">
      <w:bodyDiv w:val="1"/>
      <w:marLeft w:val="0"/>
      <w:marRight w:val="0"/>
      <w:marTop w:val="0"/>
      <w:marBottom w:val="0"/>
      <w:divBdr>
        <w:top w:val="none" w:sz="0" w:space="0" w:color="auto"/>
        <w:left w:val="none" w:sz="0" w:space="0" w:color="auto"/>
        <w:bottom w:val="none" w:sz="0" w:space="0" w:color="auto"/>
        <w:right w:val="none" w:sz="0" w:space="0" w:color="auto"/>
      </w:divBdr>
    </w:div>
    <w:div w:id="1434205265">
      <w:bodyDiv w:val="1"/>
      <w:marLeft w:val="0"/>
      <w:marRight w:val="0"/>
      <w:marTop w:val="150"/>
      <w:marBottom w:val="0"/>
      <w:divBdr>
        <w:top w:val="none" w:sz="0" w:space="0" w:color="auto"/>
        <w:left w:val="none" w:sz="0" w:space="0" w:color="auto"/>
        <w:bottom w:val="none" w:sz="0" w:space="0" w:color="auto"/>
        <w:right w:val="none" w:sz="0" w:space="0" w:color="auto"/>
      </w:divBdr>
      <w:divsChild>
        <w:div w:id="1346445544">
          <w:marLeft w:val="0"/>
          <w:marRight w:val="0"/>
          <w:marTop w:val="0"/>
          <w:marBottom w:val="0"/>
          <w:divBdr>
            <w:top w:val="none" w:sz="0" w:space="0" w:color="auto"/>
            <w:left w:val="none" w:sz="0" w:space="0" w:color="auto"/>
            <w:bottom w:val="none" w:sz="0" w:space="0" w:color="auto"/>
            <w:right w:val="none" w:sz="0" w:space="0" w:color="auto"/>
          </w:divBdr>
          <w:divsChild>
            <w:div w:id="2079089839">
              <w:marLeft w:val="75"/>
              <w:marRight w:val="0"/>
              <w:marTop w:val="45"/>
              <w:marBottom w:val="0"/>
              <w:divBdr>
                <w:top w:val="none" w:sz="0" w:space="0" w:color="auto"/>
                <w:left w:val="none" w:sz="0" w:space="0" w:color="auto"/>
                <w:bottom w:val="none" w:sz="0" w:space="0" w:color="auto"/>
                <w:right w:val="none" w:sz="0" w:space="0" w:color="auto"/>
              </w:divBdr>
              <w:divsChild>
                <w:div w:id="468325086">
                  <w:marLeft w:val="0"/>
                  <w:marRight w:val="0"/>
                  <w:marTop w:val="0"/>
                  <w:marBottom w:val="0"/>
                  <w:divBdr>
                    <w:top w:val="none" w:sz="0" w:space="0" w:color="auto"/>
                    <w:left w:val="none" w:sz="0" w:space="0" w:color="auto"/>
                    <w:bottom w:val="none" w:sz="0" w:space="0" w:color="auto"/>
                    <w:right w:val="none" w:sz="0" w:space="0" w:color="auto"/>
                  </w:divBdr>
                  <w:divsChild>
                    <w:div w:id="1962220587">
                      <w:marLeft w:val="0"/>
                      <w:marRight w:val="0"/>
                      <w:marTop w:val="0"/>
                      <w:marBottom w:val="0"/>
                      <w:divBdr>
                        <w:top w:val="none" w:sz="0" w:space="0" w:color="auto"/>
                        <w:left w:val="none" w:sz="0" w:space="0" w:color="auto"/>
                        <w:bottom w:val="none" w:sz="0" w:space="0" w:color="auto"/>
                        <w:right w:val="none" w:sz="0" w:space="0" w:color="auto"/>
                      </w:divBdr>
                      <w:divsChild>
                        <w:div w:id="325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4172">
      <w:bodyDiv w:val="1"/>
      <w:marLeft w:val="0"/>
      <w:marRight w:val="0"/>
      <w:marTop w:val="0"/>
      <w:marBottom w:val="0"/>
      <w:divBdr>
        <w:top w:val="none" w:sz="0" w:space="0" w:color="auto"/>
        <w:left w:val="none" w:sz="0" w:space="0" w:color="auto"/>
        <w:bottom w:val="none" w:sz="0" w:space="0" w:color="auto"/>
        <w:right w:val="none" w:sz="0" w:space="0" w:color="auto"/>
      </w:divBdr>
      <w:divsChild>
        <w:div w:id="32310869">
          <w:marLeft w:val="374"/>
          <w:marRight w:val="0"/>
          <w:marTop w:val="0"/>
          <w:marBottom w:val="0"/>
          <w:divBdr>
            <w:top w:val="none" w:sz="0" w:space="0" w:color="auto"/>
            <w:left w:val="none" w:sz="0" w:space="0" w:color="auto"/>
            <w:bottom w:val="none" w:sz="0" w:space="0" w:color="auto"/>
            <w:right w:val="none" w:sz="0" w:space="0" w:color="auto"/>
          </w:divBdr>
        </w:div>
        <w:div w:id="95827241">
          <w:marLeft w:val="374"/>
          <w:marRight w:val="0"/>
          <w:marTop w:val="0"/>
          <w:marBottom w:val="0"/>
          <w:divBdr>
            <w:top w:val="none" w:sz="0" w:space="0" w:color="auto"/>
            <w:left w:val="none" w:sz="0" w:space="0" w:color="auto"/>
            <w:bottom w:val="none" w:sz="0" w:space="0" w:color="auto"/>
            <w:right w:val="none" w:sz="0" w:space="0" w:color="auto"/>
          </w:divBdr>
        </w:div>
        <w:div w:id="1824662773">
          <w:marLeft w:val="374"/>
          <w:marRight w:val="0"/>
          <w:marTop w:val="0"/>
          <w:marBottom w:val="0"/>
          <w:divBdr>
            <w:top w:val="none" w:sz="0" w:space="0" w:color="auto"/>
            <w:left w:val="none" w:sz="0" w:space="0" w:color="auto"/>
            <w:bottom w:val="none" w:sz="0" w:space="0" w:color="auto"/>
            <w:right w:val="none" w:sz="0" w:space="0" w:color="auto"/>
          </w:divBdr>
        </w:div>
      </w:divsChild>
    </w:div>
    <w:div w:id="1574241718">
      <w:bodyDiv w:val="1"/>
      <w:marLeft w:val="0"/>
      <w:marRight w:val="0"/>
      <w:marTop w:val="0"/>
      <w:marBottom w:val="0"/>
      <w:divBdr>
        <w:top w:val="none" w:sz="0" w:space="0" w:color="auto"/>
        <w:left w:val="none" w:sz="0" w:space="0" w:color="auto"/>
        <w:bottom w:val="none" w:sz="0" w:space="0" w:color="auto"/>
        <w:right w:val="none" w:sz="0" w:space="0" w:color="auto"/>
      </w:divBdr>
      <w:divsChild>
        <w:div w:id="991175188">
          <w:marLeft w:val="0"/>
          <w:marRight w:val="0"/>
          <w:marTop w:val="0"/>
          <w:marBottom w:val="0"/>
          <w:divBdr>
            <w:top w:val="none" w:sz="0" w:space="0" w:color="auto"/>
            <w:left w:val="none" w:sz="0" w:space="0" w:color="auto"/>
            <w:bottom w:val="none" w:sz="0" w:space="0" w:color="auto"/>
            <w:right w:val="none" w:sz="0" w:space="0" w:color="auto"/>
          </w:divBdr>
          <w:divsChild>
            <w:div w:id="1614242240">
              <w:marLeft w:val="150"/>
              <w:marRight w:val="0"/>
              <w:marTop w:val="0"/>
              <w:marBottom w:val="0"/>
              <w:divBdr>
                <w:top w:val="none" w:sz="0" w:space="0" w:color="auto"/>
                <w:left w:val="none" w:sz="0" w:space="0" w:color="auto"/>
                <w:bottom w:val="none" w:sz="0" w:space="0" w:color="auto"/>
                <w:right w:val="none" w:sz="0" w:space="0" w:color="auto"/>
              </w:divBdr>
              <w:divsChild>
                <w:div w:id="2122265950">
                  <w:marLeft w:val="0"/>
                  <w:marRight w:val="0"/>
                  <w:marTop w:val="0"/>
                  <w:marBottom w:val="0"/>
                  <w:divBdr>
                    <w:top w:val="none" w:sz="0" w:space="0" w:color="auto"/>
                    <w:left w:val="none" w:sz="0" w:space="0" w:color="auto"/>
                    <w:bottom w:val="none" w:sz="0" w:space="0" w:color="auto"/>
                    <w:right w:val="none" w:sz="0" w:space="0" w:color="auto"/>
                  </w:divBdr>
                  <w:divsChild>
                    <w:div w:id="120342790">
                      <w:marLeft w:val="0"/>
                      <w:marRight w:val="0"/>
                      <w:marTop w:val="0"/>
                      <w:marBottom w:val="0"/>
                      <w:divBdr>
                        <w:top w:val="none" w:sz="0" w:space="0" w:color="auto"/>
                        <w:left w:val="none" w:sz="0" w:space="0" w:color="auto"/>
                        <w:bottom w:val="none" w:sz="0" w:space="0" w:color="auto"/>
                        <w:right w:val="none" w:sz="0" w:space="0" w:color="auto"/>
                      </w:divBdr>
                      <w:divsChild>
                        <w:div w:id="11396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2291">
      <w:bodyDiv w:val="1"/>
      <w:marLeft w:val="0"/>
      <w:marRight w:val="0"/>
      <w:marTop w:val="0"/>
      <w:marBottom w:val="0"/>
      <w:divBdr>
        <w:top w:val="none" w:sz="0" w:space="0" w:color="auto"/>
        <w:left w:val="none" w:sz="0" w:space="0" w:color="auto"/>
        <w:bottom w:val="none" w:sz="0" w:space="0" w:color="auto"/>
        <w:right w:val="none" w:sz="0" w:space="0" w:color="auto"/>
      </w:divBdr>
    </w:div>
    <w:div w:id="1603763168">
      <w:bodyDiv w:val="1"/>
      <w:marLeft w:val="0"/>
      <w:marRight w:val="0"/>
      <w:marTop w:val="0"/>
      <w:marBottom w:val="0"/>
      <w:divBdr>
        <w:top w:val="none" w:sz="0" w:space="0" w:color="auto"/>
        <w:left w:val="none" w:sz="0" w:space="0" w:color="auto"/>
        <w:bottom w:val="none" w:sz="0" w:space="0" w:color="auto"/>
        <w:right w:val="none" w:sz="0" w:space="0" w:color="auto"/>
      </w:divBdr>
    </w:div>
    <w:div w:id="1697654811">
      <w:bodyDiv w:val="1"/>
      <w:marLeft w:val="0"/>
      <w:marRight w:val="0"/>
      <w:marTop w:val="0"/>
      <w:marBottom w:val="0"/>
      <w:divBdr>
        <w:top w:val="none" w:sz="0" w:space="0" w:color="auto"/>
        <w:left w:val="none" w:sz="0" w:space="0" w:color="auto"/>
        <w:bottom w:val="none" w:sz="0" w:space="0" w:color="auto"/>
        <w:right w:val="none" w:sz="0" w:space="0" w:color="auto"/>
      </w:divBdr>
    </w:div>
    <w:div w:id="1782841824">
      <w:bodyDiv w:val="1"/>
      <w:marLeft w:val="0"/>
      <w:marRight w:val="0"/>
      <w:marTop w:val="0"/>
      <w:marBottom w:val="0"/>
      <w:divBdr>
        <w:top w:val="none" w:sz="0" w:space="0" w:color="auto"/>
        <w:left w:val="none" w:sz="0" w:space="0" w:color="auto"/>
        <w:bottom w:val="none" w:sz="0" w:space="0" w:color="auto"/>
        <w:right w:val="none" w:sz="0" w:space="0" w:color="auto"/>
      </w:divBdr>
    </w:div>
    <w:div w:id="1808622951">
      <w:bodyDiv w:val="1"/>
      <w:marLeft w:val="0"/>
      <w:marRight w:val="0"/>
      <w:marTop w:val="0"/>
      <w:marBottom w:val="0"/>
      <w:divBdr>
        <w:top w:val="none" w:sz="0" w:space="0" w:color="auto"/>
        <w:left w:val="none" w:sz="0" w:space="0" w:color="auto"/>
        <w:bottom w:val="none" w:sz="0" w:space="0" w:color="auto"/>
        <w:right w:val="none" w:sz="0" w:space="0" w:color="auto"/>
      </w:divBdr>
    </w:div>
    <w:div w:id="1842431988">
      <w:bodyDiv w:val="1"/>
      <w:marLeft w:val="0"/>
      <w:marRight w:val="0"/>
      <w:marTop w:val="0"/>
      <w:marBottom w:val="0"/>
      <w:divBdr>
        <w:top w:val="none" w:sz="0" w:space="0" w:color="auto"/>
        <w:left w:val="none" w:sz="0" w:space="0" w:color="auto"/>
        <w:bottom w:val="none" w:sz="0" w:space="0" w:color="auto"/>
        <w:right w:val="none" w:sz="0" w:space="0" w:color="auto"/>
      </w:divBdr>
    </w:div>
    <w:div w:id="1868134617">
      <w:bodyDiv w:val="1"/>
      <w:marLeft w:val="0"/>
      <w:marRight w:val="0"/>
      <w:marTop w:val="0"/>
      <w:marBottom w:val="0"/>
      <w:divBdr>
        <w:top w:val="none" w:sz="0" w:space="0" w:color="auto"/>
        <w:left w:val="none" w:sz="0" w:space="0" w:color="auto"/>
        <w:bottom w:val="none" w:sz="0" w:space="0" w:color="auto"/>
        <w:right w:val="none" w:sz="0" w:space="0" w:color="auto"/>
      </w:divBdr>
      <w:divsChild>
        <w:div w:id="1183476320">
          <w:marLeft w:val="274"/>
          <w:marRight w:val="0"/>
          <w:marTop w:val="0"/>
          <w:marBottom w:val="0"/>
          <w:divBdr>
            <w:top w:val="none" w:sz="0" w:space="0" w:color="auto"/>
            <w:left w:val="none" w:sz="0" w:space="0" w:color="auto"/>
            <w:bottom w:val="none" w:sz="0" w:space="0" w:color="auto"/>
            <w:right w:val="none" w:sz="0" w:space="0" w:color="auto"/>
          </w:divBdr>
        </w:div>
        <w:div w:id="2902130">
          <w:marLeft w:val="274"/>
          <w:marRight w:val="0"/>
          <w:marTop w:val="0"/>
          <w:marBottom w:val="0"/>
          <w:divBdr>
            <w:top w:val="none" w:sz="0" w:space="0" w:color="auto"/>
            <w:left w:val="none" w:sz="0" w:space="0" w:color="auto"/>
            <w:bottom w:val="none" w:sz="0" w:space="0" w:color="auto"/>
            <w:right w:val="none" w:sz="0" w:space="0" w:color="auto"/>
          </w:divBdr>
        </w:div>
        <w:div w:id="1588342522">
          <w:marLeft w:val="274"/>
          <w:marRight w:val="0"/>
          <w:marTop w:val="0"/>
          <w:marBottom w:val="0"/>
          <w:divBdr>
            <w:top w:val="none" w:sz="0" w:space="0" w:color="auto"/>
            <w:left w:val="none" w:sz="0" w:space="0" w:color="auto"/>
            <w:bottom w:val="none" w:sz="0" w:space="0" w:color="auto"/>
            <w:right w:val="none" w:sz="0" w:space="0" w:color="auto"/>
          </w:divBdr>
        </w:div>
        <w:div w:id="1889999094">
          <w:marLeft w:val="274"/>
          <w:marRight w:val="0"/>
          <w:marTop w:val="0"/>
          <w:marBottom w:val="0"/>
          <w:divBdr>
            <w:top w:val="none" w:sz="0" w:space="0" w:color="auto"/>
            <w:left w:val="none" w:sz="0" w:space="0" w:color="auto"/>
            <w:bottom w:val="none" w:sz="0" w:space="0" w:color="auto"/>
            <w:right w:val="none" w:sz="0" w:space="0" w:color="auto"/>
          </w:divBdr>
        </w:div>
        <w:div w:id="736128818">
          <w:marLeft w:val="274"/>
          <w:marRight w:val="0"/>
          <w:marTop w:val="0"/>
          <w:marBottom w:val="0"/>
          <w:divBdr>
            <w:top w:val="none" w:sz="0" w:space="0" w:color="auto"/>
            <w:left w:val="none" w:sz="0" w:space="0" w:color="auto"/>
            <w:bottom w:val="none" w:sz="0" w:space="0" w:color="auto"/>
            <w:right w:val="none" w:sz="0" w:space="0" w:color="auto"/>
          </w:divBdr>
        </w:div>
        <w:div w:id="57096616">
          <w:marLeft w:val="274"/>
          <w:marRight w:val="0"/>
          <w:marTop w:val="0"/>
          <w:marBottom w:val="0"/>
          <w:divBdr>
            <w:top w:val="none" w:sz="0" w:space="0" w:color="auto"/>
            <w:left w:val="none" w:sz="0" w:space="0" w:color="auto"/>
            <w:bottom w:val="none" w:sz="0" w:space="0" w:color="auto"/>
            <w:right w:val="none" w:sz="0" w:space="0" w:color="auto"/>
          </w:divBdr>
        </w:div>
      </w:divsChild>
    </w:div>
    <w:div w:id="1876498117">
      <w:bodyDiv w:val="1"/>
      <w:marLeft w:val="0"/>
      <w:marRight w:val="0"/>
      <w:marTop w:val="0"/>
      <w:marBottom w:val="0"/>
      <w:divBdr>
        <w:top w:val="none" w:sz="0" w:space="0" w:color="auto"/>
        <w:left w:val="none" w:sz="0" w:space="0" w:color="auto"/>
        <w:bottom w:val="none" w:sz="0" w:space="0" w:color="auto"/>
        <w:right w:val="none" w:sz="0" w:space="0" w:color="auto"/>
      </w:divBdr>
    </w:div>
    <w:div w:id="1879778054">
      <w:bodyDiv w:val="1"/>
      <w:marLeft w:val="0"/>
      <w:marRight w:val="0"/>
      <w:marTop w:val="0"/>
      <w:marBottom w:val="0"/>
      <w:divBdr>
        <w:top w:val="none" w:sz="0" w:space="0" w:color="auto"/>
        <w:left w:val="none" w:sz="0" w:space="0" w:color="auto"/>
        <w:bottom w:val="none" w:sz="0" w:space="0" w:color="auto"/>
        <w:right w:val="none" w:sz="0" w:space="0" w:color="auto"/>
      </w:divBdr>
    </w:div>
    <w:div w:id="1901860295">
      <w:bodyDiv w:val="1"/>
      <w:marLeft w:val="0"/>
      <w:marRight w:val="0"/>
      <w:marTop w:val="0"/>
      <w:marBottom w:val="0"/>
      <w:divBdr>
        <w:top w:val="none" w:sz="0" w:space="0" w:color="auto"/>
        <w:left w:val="none" w:sz="0" w:space="0" w:color="auto"/>
        <w:bottom w:val="none" w:sz="0" w:space="0" w:color="auto"/>
        <w:right w:val="none" w:sz="0" w:space="0" w:color="auto"/>
      </w:divBdr>
    </w:div>
    <w:div w:id="1923443265">
      <w:bodyDiv w:val="1"/>
      <w:marLeft w:val="0"/>
      <w:marRight w:val="0"/>
      <w:marTop w:val="0"/>
      <w:marBottom w:val="0"/>
      <w:divBdr>
        <w:top w:val="none" w:sz="0" w:space="0" w:color="auto"/>
        <w:left w:val="none" w:sz="0" w:space="0" w:color="auto"/>
        <w:bottom w:val="none" w:sz="0" w:space="0" w:color="auto"/>
        <w:right w:val="none" w:sz="0" w:space="0" w:color="auto"/>
      </w:divBdr>
    </w:div>
    <w:div w:id="1967850057">
      <w:bodyDiv w:val="1"/>
      <w:marLeft w:val="0"/>
      <w:marRight w:val="0"/>
      <w:marTop w:val="0"/>
      <w:marBottom w:val="0"/>
      <w:divBdr>
        <w:top w:val="none" w:sz="0" w:space="0" w:color="auto"/>
        <w:left w:val="none" w:sz="0" w:space="0" w:color="auto"/>
        <w:bottom w:val="none" w:sz="0" w:space="0" w:color="auto"/>
        <w:right w:val="none" w:sz="0" w:space="0" w:color="auto"/>
      </w:divBdr>
      <w:divsChild>
        <w:div w:id="694890038">
          <w:marLeft w:val="42"/>
          <w:marRight w:val="4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8F55316B915C479CCD3C23C3C49BD6" ma:contentTypeVersion="10" ma:contentTypeDescription="Create a new document." ma:contentTypeScope="" ma:versionID="d8a05b057338f89a5ed91f11f648b4ee">
  <xsd:schema xmlns:xsd="http://www.w3.org/2001/XMLSchema" xmlns:xs="http://www.w3.org/2001/XMLSchema" xmlns:p="http://schemas.microsoft.com/office/2006/metadata/properties" xmlns:ns3="105e6b2f-2c88-4905-b609-fce02ab0f2d7" targetNamespace="http://schemas.microsoft.com/office/2006/metadata/properties" ma:root="true" ma:fieldsID="19c61682bc2e3df64c45bf300336b7ba" ns3:_="">
    <xsd:import namespace="105e6b2f-2c88-4905-b609-fce02ab0f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e6b2f-2c88-4905-b609-fce02ab0f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525F6-F225-4EC2-B6CA-D71BECAB0DAC}">
  <ds:schemaRefs>
    <ds:schemaRef ds:uri="http://purl.org/dc/elements/1.1/"/>
    <ds:schemaRef ds:uri="http://schemas.microsoft.com/office/2006/metadata/properties"/>
    <ds:schemaRef ds:uri="105e6b2f-2c88-4905-b609-fce02ab0f2d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968EC0B-2AE3-4051-8F45-569C984FCF98}">
  <ds:schemaRefs>
    <ds:schemaRef ds:uri="http://schemas.microsoft.com/sharepoint/v3/contenttype/forms"/>
  </ds:schemaRefs>
</ds:datastoreItem>
</file>

<file path=customXml/itemProps3.xml><?xml version="1.0" encoding="utf-8"?>
<ds:datastoreItem xmlns:ds="http://schemas.openxmlformats.org/officeDocument/2006/customXml" ds:itemID="{031B7E00-57B7-4646-A743-6090EF3A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e6b2f-2c88-4905-b609-fce02ab0f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5ACA55-C988-438C-BDA3-93E9D94D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6642</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JCI EPMO</dc:creator>
  <cp:lastModifiedBy>Snehasish Maity</cp:lastModifiedBy>
  <cp:revision>2</cp:revision>
  <cp:lastPrinted>2013-07-29T16:29:00Z</cp:lastPrinted>
  <dcterms:created xsi:type="dcterms:W3CDTF">2019-12-12T17:49:00Z</dcterms:created>
  <dcterms:modified xsi:type="dcterms:W3CDTF">2019-12-12T17:49:00Z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0x0101008B8F55316B915C479CCD3C23C3C49BD6</vt:lpwstr>
  </property>
  <property fmtid="{D5CDD505-2E9C-101B-9397-08002B2CF9AE}" pid="3" name="IsMyDocuments">
    <vt:bool>true</vt:bool>
  </property>
  <property fmtid="{D5CDD505-2E9C-101B-9397-08002B2CF9AE}" pid="4" name="MSIP_Label_6be01c0c-f9b3-4dc4-af0b-a82110cc37cd_Enabled">
    <vt:lpwstr>True</vt:lpwstr>
  </property>
  <property fmtid="{D5CDD505-2E9C-101B-9397-08002B2CF9AE}" pid="5" name="MSIP_Label_6be01c0c-f9b3-4dc4-af0b-a82110cc37cd_SiteId">
    <vt:lpwstr>a1f1e214-7ded-45b6-81a1-9e8ae3459641</vt:lpwstr>
  </property>
  <property fmtid="{D5CDD505-2E9C-101B-9397-08002B2CF9AE}" pid="6" name="MSIP_Label_6be01c0c-f9b3-4dc4-af0b-a82110cc37cd_Owner">
    <vt:lpwstr>jarorama@jci.com</vt:lpwstr>
  </property>
  <property fmtid="{D5CDD505-2E9C-101B-9397-08002B2CF9AE}" pid="7" name="MSIP_Label_6be01c0c-f9b3-4dc4-af0b-a82110cc37cd_SetDate">
    <vt:lpwstr>2019-03-11T01:05:49.3718877Z</vt:lpwstr>
  </property>
  <property fmtid="{D5CDD505-2E9C-101B-9397-08002B2CF9AE}" pid="8" name="MSIP_Label_6be01c0c-f9b3-4dc4-af0b-a82110cc37cd_Name">
    <vt:lpwstr>Internal </vt:lpwstr>
  </property>
  <property fmtid="{D5CDD505-2E9C-101B-9397-08002B2CF9AE}" pid="9" name="MSIP_Label_6be01c0c-f9b3-4dc4-af0b-a82110cc37cd_Application">
    <vt:lpwstr>Microsoft Azure Information Protection</vt:lpwstr>
  </property>
  <property fmtid="{D5CDD505-2E9C-101B-9397-08002B2CF9AE}" pid="10" name="MSIP_Label_6be01c0c-f9b3-4dc4-af0b-a82110cc37cd_Extended_MSFT_Method">
    <vt:lpwstr>Automatic</vt:lpwstr>
  </property>
  <property fmtid="{D5CDD505-2E9C-101B-9397-08002B2CF9AE}" pid="11" name="Information Classification">
    <vt:lpwstr>Internal </vt:lpwstr>
  </property>
</Properties>
</file>